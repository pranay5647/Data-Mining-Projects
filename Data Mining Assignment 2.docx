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2230" w14:textId="11BA5FD8" w:rsidR="00EB73DB" w:rsidRDefault="00DA6190">
      <w:pPr>
        <w:tabs>
          <w:tab w:val="left" w:pos="3404"/>
        </w:tabs>
        <w:ind w:left="1678"/>
        <w:rPr>
          <w:sz w:val="20"/>
        </w:rPr>
      </w:pPr>
      <w:r>
        <w:rPr>
          <w:noProof/>
          <w:position w:val="40"/>
          <w:sz w:val="20"/>
        </w:rPr>
        <mc:AlternateContent>
          <mc:Choice Requires="wpg">
            <w:drawing>
              <wp:inline distT="0" distB="0" distL="0" distR="0" wp14:anchorId="036E8A37" wp14:editId="42B91BB3">
                <wp:extent cx="880110" cy="733425"/>
                <wp:effectExtent l="0" t="0" r="0" b="3175"/>
                <wp:docPr id="44"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0110" cy="733425"/>
                          <a:chOff x="0" y="0"/>
                          <a:chExt cx="1386" cy="1155"/>
                        </a:xfrm>
                      </wpg:grpSpPr>
                      <wps:wsp>
                        <wps:cNvPr id="45" name="docshape2"/>
                        <wps:cNvSpPr>
                          <a:spLocks/>
                        </wps:cNvSpPr>
                        <wps:spPr bwMode="auto">
                          <a:xfrm>
                            <a:off x="0" y="338"/>
                            <a:ext cx="1386" cy="662"/>
                          </a:xfrm>
                          <a:custGeom>
                            <a:avLst/>
                            <a:gdLst>
                              <a:gd name="T0" fmla="*/ 292 w 1386"/>
                              <a:gd name="T1" fmla="+- 0 685 339"/>
                              <a:gd name="T2" fmla="*/ 685 h 662"/>
                              <a:gd name="T3" fmla="*/ 158 w 1386"/>
                              <a:gd name="T4" fmla="+- 0 711 339"/>
                              <a:gd name="T5" fmla="*/ 711 h 662"/>
                              <a:gd name="T6" fmla="*/ 158 w 1386"/>
                              <a:gd name="T7" fmla="+- 0 594 339"/>
                              <a:gd name="T8" fmla="*/ 594 h 662"/>
                              <a:gd name="T9" fmla="*/ 36 w 1386"/>
                              <a:gd name="T10" fmla="+- 0 392 339"/>
                              <a:gd name="T11" fmla="*/ 392 h 662"/>
                              <a:gd name="T12" fmla="*/ 123 w 1386"/>
                              <a:gd name="T13" fmla="+- 0 855 339"/>
                              <a:gd name="T14" fmla="*/ 855 h 662"/>
                              <a:gd name="T15" fmla="*/ 138 w 1386"/>
                              <a:gd name="T16" fmla="+- 0 822 339"/>
                              <a:gd name="T17" fmla="*/ 822 h 662"/>
                              <a:gd name="T18" fmla="*/ 212 w 1386"/>
                              <a:gd name="T19" fmla="+- 0 778 339"/>
                              <a:gd name="T20" fmla="*/ 778 h 662"/>
                              <a:gd name="T21" fmla="*/ 315 w 1386"/>
                              <a:gd name="T22" fmla="+- 0 798 339"/>
                              <a:gd name="T23" fmla="*/ 798 h 662"/>
                              <a:gd name="T24" fmla="*/ 349 w 1386"/>
                              <a:gd name="T25" fmla="+- 0 831 339"/>
                              <a:gd name="T26" fmla="*/ 831 h 662"/>
                              <a:gd name="T27" fmla="*/ 1023 w 1386"/>
                              <a:gd name="T28" fmla="+- 0 593 339"/>
                              <a:gd name="T29" fmla="*/ 593 h 662"/>
                              <a:gd name="T30" fmla="*/ 958 w 1386"/>
                              <a:gd name="T31" fmla="+- 0 463 339"/>
                              <a:gd name="T32" fmla="*/ 463 h 662"/>
                              <a:gd name="T33" fmla="*/ 948 w 1386"/>
                              <a:gd name="T34" fmla="+- 0 668 339"/>
                              <a:gd name="T35" fmla="*/ 668 h 662"/>
                              <a:gd name="T36" fmla="*/ 914 w 1386"/>
                              <a:gd name="T37" fmla="+- 0 822 339"/>
                              <a:gd name="T38" fmla="*/ 822 h 662"/>
                              <a:gd name="T39" fmla="*/ 825 w 1386"/>
                              <a:gd name="T40" fmla="+- 0 932 339"/>
                              <a:gd name="T41" fmla="*/ 932 h 662"/>
                              <a:gd name="T42" fmla="*/ 700 w 1386"/>
                              <a:gd name="T43" fmla="+- 0 974 339"/>
                              <a:gd name="T44" fmla="*/ 974 h 662"/>
                              <a:gd name="T45" fmla="*/ 575 w 1386"/>
                              <a:gd name="T46" fmla="+- 0 932 339"/>
                              <a:gd name="T47" fmla="*/ 932 h 662"/>
                              <a:gd name="T48" fmla="*/ 486 w 1386"/>
                              <a:gd name="T49" fmla="+- 0 822 339"/>
                              <a:gd name="T50" fmla="*/ 822 h 662"/>
                              <a:gd name="T51" fmla="*/ 452 w 1386"/>
                              <a:gd name="T52" fmla="+- 0 668 339"/>
                              <a:gd name="T53" fmla="*/ 668 h 662"/>
                              <a:gd name="T54" fmla="*/ 486 w 1386"/>
                              <a:gd name="T55" fmla="+- 0 513 339"/>
                              <a:gd name="T56" fmla="*/ 513 h 662"/>
                              <a:gd name="T57" fmla="*/ 575 w 1386"/>
                              <a:gd name="T58" fmla="+- 0 404 339"/>
                              <a:gd name="T59" fmla="*/ 404 h 662"/>
                              <a:gd name="T60" fmla="*/ 700 w 1386"/>
                              <a:gd name="T61" fmla="+- 0 362 339"/>
                              <a:gd name="T62" fmla="*/ 362 h 662"/>
                              <a:gd name="T63" fmla="*/ 825 w 1386"/>
                              <a:gd name="T64" fmla="+- 0 404 339"/>
                              <a:gd name="T65" fmla="*/ 404 h 662"/>
                              <a:gd name="T66" fmla="*/ 914 w 1386"/>
                              <a:gd name="T67" fmla="+- 0 513 339"/>
                              <a:gd name="T68" fmla="*/ 513 h 662"/>
                              <a:gd name="T69" fmla="*/ 948 w 1386"/>
                              <a:gd name="T70" fmla="+- 0 668 339"/>
                              <a:gd name="T71" fmla="*/ 668 h 662"/>
                              <a:gd name="T72" fmla="*/ 906 w 1386"/>
                              <a:gd name="T73" fmla="+- 0 411 339"/>
                              <a:gd name="T74" fmla="*/ 411 h 662"/>
                              <a:gd name="T75" fmla="*/ 815 w 1386"/>
                              <a:gd name="T76" fmla="+- 0 362 339"/>
                              <a:gd name="T77" fmla="*/ 362 h 662"/>
                              <a:gd name="T78" fmla="*/ 697 w 1386"/>
                              <a:gd name="T79" fmla="+- 0 339 339"/>
                              <a:gd name="T80" fmla="*/ 339 h 662"/>
                              <a:gd name="T81" fmla="*/ 550 w 1386"/>
                              <a:gd name="T82" fmla="+- 0 372 339"/>
                              <a:gd name="T83" fmla="*/ 372 h 662"/>
                              <a:gd name="T84" fmla="*/ 436 w 1386"/>
                              <a:gd name="T85" fmla="+- 0 463 339"/>
                              <a:gd name="T86" fmla="*/ 463 h 662"/>
                              <a:gd name="T87" fmla="*/ 371 w 1386"/>
                              <a:gd name="T88" fmla="+- 0 593 339"/>
                              <a:gd name="T89" fmla="*/ 593 h 662"/>
                              <a:gd name="T90" fmla="*/ 371 w 1386"/>
                              <a:gd name="T91" fmla="+- 0 745 339"/>
                              <a:gd name="T92" fmla="*/ 745 h 662"/>
                              <a:gd name="T93" fmla="*/ 436 w 1386"/>
                              <a:gd name="T94" fmla="+- 0 876 339"/>
                              <a:gd name="T95" fmla="*/ 876 h 662"/>
                              <a:gd name="T96" fmla="*/ 550 w 1386"/>
                              <a:gd name="T97" fmla="+- 0 966 339"/>
                              <a:gd name="T98" fmla="*/ 966 h 662"/>
                              <a:gd name="T99" fmla="*/ 697 w 1386"/>
                              <a:gd name="T100" fmla="+- 0 1000 339"/>
                              <a:gd name="T101" fmla="*/ 1000 h 662"/>
                              <a:gd name="T102" fmla="*/ 823 w 1386"/>
                              <a:gd name="T103" fmla="+- 0 974 339"/>
                              <a:gd name="T104" fmla="*/ 974 h 662"/>
                              <a:gd name="T105" fmla="*/ 906 w 1386"/>
                              <a:gd name="T106" fmla="+- 0 927 339"/>
                              <a:gd name="T107" fmla="*/ 927 h 662"/>
                              <a:gd name="T108" fmla="*/ 998 w 1386"/>
                              <a:gd name="T109" fmla="+- 0 815 339"/>
                              <a:gd name="T110" fmla="*/ 815 h 662"/>
                              <a:gd name="T111" fmla="*/ 1032 w 1386"/>
                              <a:gd name="T112" fmla="+- 0 669 339"/>
                              <a:gd name="T113" fmla="*/ 669 h 662"/>
                              <a:gd name="T114" fmla="*/ 1349 w 1386"/>
                              <a:gd name="T115" fmla="+- 0 392 339"/>
                              <a:gd name="T116" fmla="*/ 392 h 662"/>
                              <a:gd name="T117" fmla="*/ 1227 w 1386"/>
                              <a:gd name="T118" fmla="+- 0 594 339"/>
                              <a:gd name="T119" fmla="*/ 594 h 662"/>
                              <a:gd name="T120" fmla="*/ 1227 w 1386"/>
                              <a:gd name="T121" fmla="+- 0 711 339"/>
                              <a:gd name="T122" fmla="*/ 711 h 662"/>
                              <a:gd name="T123" fmla="*/ 1093 w 1386"/>
                              <a:gd name="T124" fmla="+- 0 685 339"/>
                              <a:gd name="T125" fmla="*/ 685 h 662"/>
                              <a:gd name="T126" fmla="*/ 1045 w 1386"/>
                              <a:gd name="T127" fmla="+- 0 820 339"/>
                              <a:gd name="T128" fmla="*/ 820 h 662"/>
                              <a:gd name="T129" fmla="*/ 1113 w 1386"/>
                              <a:gd name="T130" fmla="+- 0 779 339"/>
                              <a:gd name="T131" fmla="*/ 779 h 662"/>
                              <a:gd name="T132" fmla="*/ 1220 w 1386"/>
                              <a:gd name="T133" fmla="+- 0 796 339"/>
                              <a:gd name="T134" fmla="*/ 796 h 662"/>
                              <a:gd name="T135" fmla="*/ 1259 w 1386"/>
                              <a:gd name="T136" fmla="+- 0 845 339"/>
                              <a:gd name="T137" fmla="*/ 845 h 662"/>
                              <a:gd name="T138" fmla="*/ 1385 w 1386"/>
                              <a:gd name="T139" fmla="+- 0 363 339"/>
                              <a:gd name="T140" fmla="*/ 363 h 66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Lst>
                            <a:rect l="0" t="0" r="r" b="b"/>
                            <a:pathLst>
                              <a:path w="1386" h="662">
                                <a:moveTo>
                                  <a:pt x="349" y="492"/>
                                </a:moveTo>
                                <a:lnTo>
                                  <a:pt x="292" y="346"/>
                                </a:lnTo>
                                <a:lnTo>
                                  <a:pt x="220" y="329"/>
                                </a:lnTo>
                                <a:lnTo>
                                  <a:pt x="158" y="372"/>
                                </a:lnTo>
                                <a:lnTo>
                                  <a:pt x="132" y="402"/>
                                </a:lnTo>
                                <a:lnTo>
                                  <a:pt x="158" y="255"/>
                                </a:lnTo>
                                <a:lnTo>
                                  <a:pt x="107" y="135"/>
                                </a:lnTo>
                                <a:lnTo>
                                  <a:pt x="36" y="53"/>
                                </a:lnTo>
                                <a:lnTo>
                                  <a:pt x="0" y="24"/>
                                </a:lnTo>
                                <a:lnTo>
                                  <a:pt x="123" y="516"/>
                                </a:lnTo>
                                <a:lnTo>
                                  <a:pt x="126" y="506"/>
                                </a:lnTo>
                                <a:lnTo>
                                  <a:pt x="138" y="483"/>
                                </a:lnTo>
                                <a:lnTo>
                                  <a:pt x="165" y="457"/>
                                </a:lnTo>
                                <a:lnTo>
                                  <a:pt x="212" y="439"/>
                                </a:lnTo>
                                <a:lnTo>
                                  <a:pt x="272" y="440"/>
                                </a:lnTo>
                                <a:lnTo>
                                  <a:pt x="315" y="459"/>
                                </a:lnTo>
                                <a:lnTo>
                                  <a:pt x="341" y="481"/>
                                </a:lnTo>
                                <a:lnTo>
                                  <a:pt x="349" y="492"/>
                                </a:lnTo>
                                <a:close/>
                                <a:moveTo>
                                  <a:pt x="1032" y="330"/>
                                </a:moveTo>
                                <a:lnTo>
                                  <a:pt x="1023" y="254"/>
                                </a:lnTo>
                                <a:lnTo>
                                  <a:pt x="998" y="185"/>
                                </a:lnTo>
                                <a:lnTo>
                                  <a:pt x="958" y="124"/>
                                </a:lnTo>
                                <a:lnTo>
                                  <a:pt x="948" y="114"/>
                                </a:lnTo>
                                <a:lnTo>
                                  <a:pt x="948" y="329"/>
                                </a:lnTo>
                                <a:lnTo>
                                  <a:pt x="939" y="410"/>
                                </a:lnTo>
                                <a:lnTo>
                                  <a:pt x="914" y="483"/>
                                </a:lnTo>
                                <a:lnTo>
                                  <a:pt x="875" y="545"/>
                                </a:lnTo>
                                <a:lnTo>
                                  <a:pt x="825" y="593"/>
                                </a:lnTo>
                                <a:lnTo>
                                  <a:pt x="766" y="624"/>
                                </a:lnTo>
                                <a:lnTo>
                                  <a:pt x="700" y="635"/>
                                </a:lnTo>
                                <a:lnTo>
                                  <a:pt x="634" y="624"/>
                                </a:lnTo>
                                <a:lnTo>
                                  <a:pt x="575" y="593"/>
                                </a:lnTo>
                                <a:lnTo>
                                  <a:pt x="524" y="545"/>
                                </a:lnTo>
                                <a:lnTo>
                                  <a:pt x="486" y="483"/>
                                </a:lnTo>
                                <a:lnTo>
                                  <a:pt x="461" y="410"/>
                                </a:lnTo>
                                <a:lnTo>
                                  <a:pt x="452" y="329"/>
                                </a:lnTo>
                                <a:lnTo>
                                  <a:pt x="461" y="247"/>
                                </a:lnTo>
                                <a:lnTo>
                                  <a:pt x="486" y="174"/>
                                </a:lnTo>
                                <a:lnTo>
                                  <a:pt x="524" y="113"/>
                                </a:lnTo>
                                <a:lnTo>
                                  <a:pt x="575" y="65"/>
                                </a:lnTo>
                                <a:lnTo>
                                  <a:pt x="634" y="34"/>
                                </a:lnTo>
                                <a:lnTo>
                                  <a:pt x="700" y="23"/>
                                </a:lnTo>
                                <a:lnTo>
                                  <a:pt x="766" y="34"/>
                                </a:lnTo>
                                <a:lnTo>
                                  <a:pt x="825" y="65"/>
                                </a:lnTo>
                                <a:lnTo>
                                  <a:pt x="875" y="113"/>
                                </a:lnTo>
                                <a:lnTo>
                                  <a:pt x="914" y="174"/>
                                </a:lnTo>
                                <a:lnTo>
                                  <a:pt x="939" y="247"/>
                                </a:lnTo>
                                <a:lnTo>
                                  <a:pt x="948" y="329"/>
                                </a:lnTo>
                                <a:lnTo>
                                  <a:pt x="948" y="114"/>
                                </a:lnTo>
                                <a:lnTo>
                                  <a:pt x="906" y="72"/>
                                </a:lnTo>
                                <a:lnTo>
                                  <a:pt x="844" y="33"/>
                                </a:lnTo>
                                <a:lnTo>
                                  <a:pt x="815" y="23"/>
                                </a:lnTo>
                                <a:lnTo>
                                  <a:pt x="774" y="8"/>
                                </a:lnTo>
                                <a:lnTo>
                                  <a:pt x="697" y="0"/>
                                </a:lnTo>
                                <a:lnTo>
                                  <a:pt x="620" y="8"/>
                                </a:lnTo>
                                <a:lnTo>
                                  <a:pt x="550" y="33"/>
                                </a:lnTo>
                                <a:lnTo>
                                  <a:pt x="488" y="72"/>
                                </a:lnTo>
                                <a:lnTo>
                                  <a:pt x="436" y="124"/>
                                </a:lnTo>
                                <a:lnTo>
                                  <a:pt x="397" y="185"/>
                                </a:lnTo>
                                <a:lnTo>
                                  <a:pt x="371" y="254"/>
                                </a:lnTo>
                                <a:lnTo>
                                  <a:pt x="363" y="330"/>
                                </a:lnTo>
                                <a:lnTo>
                                  <a:pt x="371" y="406"/>
                                </a:lnTo>
                                <a:lnTo>
                                  <a:pt x="397" y="476"/>
                                </a:lnTo>
                                <a:lnTo>
                                  <a:pt x="436" y="537"/>
                                </a:lnTo>
                                <a:lnTo>
                                  <a:pt x="488" y="588"/>
                                </a:lnTo>
                                <a:lnTo>
                                  <a:pt x="550" y="627"/>
                                </a:lnTo>
                                <a:lnTo>
                                  <a:pt x="620" y="652"/>
                                </a:lnTo>
                                <a:lnTo>
                                  <a:pt x="697" y="661"/>
                                </a:lnTo>
                                <a:lnTo>
                                  <a:pt x="774" y="652"/>
                                </a:lnTo>
                                <a:lnTo>
                                  <a:pt x="823" y="635"/>
                                </a:lnTo>
                                <a:lnTo>
                                  <a:pt x="844" y="627"/>
                                </a:lnTo>
                                <a:lnTo>
                                  <a:pt x="906" y="588"/>
                                </a:lnTo>
                                <a:lnTo>
                                  <a:pt x="958" y="537"/>
                                </a:lnTo>
                                <a:lnTo>
                                  <a:pt x="998" y="476"/>
                                </a:lnTo>
                                <a:lnTo>
                                  <a:pt x="1023" y="406"/>
                                </a:lnTo>
                                <a:lnTo>
                                  <a:pt x="1032" y="330"/>
                                </a:lnTo>
                                <a:close/>
                                <a:moveTo>
                                  <a:pt x="1385" y="24"/>
                                </a:moveTo>
                                <a:lnTo>
                                  <a:pt x="1349" y="53"/>
                                </a:lnTo>
                                <a:lnTo>
                                  <a:pt x="1278" y="135"/>
                                </a:lnTo>
                                <a:lnTo>
                                  <a:pt x="1227" y="255"/>
                                </a:lnTo>
                                <a:lnTo>
                                  <a:pt x="1253" y="402"/>
                                </a:lnTo>
                                <a:lnTo>
                                  <a:pt x="1227" y="372"/>
                                </a:lnTo>
                                <a:lnTo>
                                  <a:pt x="1165" y="329"/>
                                </a:lnTo>
                                <a:lnTo>
                                  <a:pt x="1093" y="346"/>
                                </a:lnTo>
                                <a:lnTo>
                                  <a:pt x="1036" y="492"/>
                                </a:lnTo>
                                <a:lnTo>
                                  <a:pt x="1045" y="481"/>
                                </a:lnTo>
                                <a:lnTo>
                                  <a:pt x="1071" y="459"/>
                                </a:lnTo>
                                <a:lnTo>
                                  <a:pt x="1113" y="440"/>
                                </a:lnTo>
                                <a:lnTo>
                                  <a:pt x="1173" y="439"/>
                                </a:lnTo>
                                <a:lnTo>
                                  <a:pt x="1220" y="457"/>
                                </a:lnTo>
                                <a:lnTo>
                                  <a:pt x="1247" y="483"/>
                                </a:lnTo>
                                <a:lnTo>
                                  <a:pt x="1259" y="506"/>
                                </a:lnTo>
                                <a:lnTo>
                                  <a:pt x="1262" y="516"/>
                                </a:lnTo>
                                <a:lnTo>
                                  <a:pt x="1385" y="2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docshape3"/>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145" y="813"/>
                            <a:ext cx="353"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docshape4"/>
                        <wps:cNvSpPr>
                          <a:spLocks/>
                        </wps:cNvSpPr>
                        <wps:spPr bwMode="auto">
                          <a:xfrm>
                            <a:off x="191" y="1065"/>
                            <a:ext cx="1019" cy="90"/>
                          </a:xfrm>
                          <a:custGeom>
                            <a:avLst/>
                            <a:gdLst>
                              <a:gd name="T0" fmla="+- 0 1147 192"/>
                              <a:gd name="T1" fmla="*/ T0 w 1019"/>
                              <a:gd name="T2" fmla="+- 0 1065 1065"/>
                              <a:gd name="T3" fmla="*/ 1065 h 90"/>
                              <a:gd name="T4" fmla="+- 0 255 192"/>
                              <a:gd name="T5" fmla="*/ T4 w 1019"/>
                              <a:gd name="T6" fmla="+- 0 1065 1065"/>
                              <a:gd name="T7" fmla="*/ 1065 h 90"/>
                              <a:gd name="T8" fmla="+- 0 226 192"/>
                              <a:gd name="T9" fmla="*/ T8 w 1019"/>
                              <a:gd name="T10" fmla="+- 0 1069 1065"/>
                              <a:gd name="T11" fmla="*/ 1069 h 90"/>
                              <a:gd name="T12" fmla="+- 0 205 192"/>
                              <a:gd name="T13" fmla="*/ T12 w 1019"/>
                              <a:gd name="T14" fmla="+- 0 1079 1065"/>
                              <a:gd name="T15" fmla="*/ 1079 h 90"/>
                              <a:gd name="T16" fmla="+- 0 193 192"/>
                              <a:gd name="T17" fmla="*/ T16 w 1019"/>
                              <a:gd name="T18" fmla="+- 0 1094 1065"/>
                              <a:gd name="T19" fmla="*/ 1094 h 90"/>
                              <a:gd name="T20" fmla="+- 0 192 192"/>
                              <a:gd name="T21" fmla="*/ T20 w 1019"/>
                              <a:gd name="T22" fmla="+- 0 1113 1065"/>
                              <a:gd name="T23" fmla="*/ 1113 h 90"/>
                              <a:gd name="T24" fmla="+- 0 203 192"/>
                              <a:gd name="T25" fmla="*/ T24 w 1019"/>
                              <a:gd name="T26" fmla="+- 0 1131 1065"/>
                              <a:gd name="T27" fmla="*/ 1131 h 90"/>
                              <a:gd name="T28" fmla="+- 0 224 192"/>
                              <a:gd name="T29" fmla="*/ T28 w 1019"/>
                              <a:gd name="T30" fmla="+- 0 1144 1065"/>
                              <a:gd name="T31" fmla="*/ 1144 h 90"/>
                              <a:gd name="T32" fmla="+- 0 251 192"/>
                              <a:gd name="T33" fmla="*/ T32 w 1019"/>
                              <a:gd name="T34" fmla="+- 0 1153 1065"/>
                              <a:gd name="T35" fmla="*/ 1153 h 90"/>
                              <a:gd name="T36" fmla="+- 0 282 192"/>
                              <a:gd name="T37" fmla="*/ T36 w 1019"/>
                              <a:gd name="T38" fmla="+- 0 1154 1065"/>
                              <a:gd name="T39" fmla="*/ 1154 h 90"/>
                              <a:gd name="T40" fmla="+- 0 624 192"/>
                              <a:gd name="T41" fmla="*/ T40 w 1019"/>
                              <a:gd name="T42" fmla="+- 0 1129 1065"/>
                              <a:gd name="T43" fmla="*/ 1129 h 90"/>
                              <a:gd name="T44" fmla="+- 0 659 192"/>
                              <a:gd name="T45" fmla="*/ T44 w 1019"/>
                              <a:gd name="T46" fmla="+- 0 1127 1065"/>
                              <a:gd name="T47" fmla="*/ 1127 h 90"/>
                              <a:gd name="T48" fmla="+- 0 700 192"/>
                              <a:gd name="T49" fmla="*/ T48 w 1019"/>
                              <a:gd name="T50" fmla="+- 0 1126 1065"/>
                              <a:gd name="T51" fmla="*/ 1126 h 90"/>
                              <a:gd name="T52" fmla="+- 0 741 192"/>
                              <a:gd name="T53" fmla="*/ T52 w 1019"/>
                              <a:gd name="T54" fmla="+- 0 1127 1065"/>
                              <a:gd name="T55" fmla="*/ 1127 h 90"/>
                              <a:gd name="T56" fmla="+- 0 776 192"/>
                              <a:gd name="T57" fmla="*/ T56 w 1019"/>
                              <a:gd name="T58" fmla="+- 0 1129 1065"/>
                              <a:gd name="T59" fmla="*/ 1129 h 90"/>
                              <a:gd name="T60" fmla="+- 0 1120 192"/>
                              <a:gd name="T61" fmla="*/ T60 w 1019"/>
                              <a:gd name="T62" fmla="+- 0 1154 1065"/>
                              <a:gd name="T63" fmla="*/ 1154 h 90"/>
                              <a:gd name="T64" fmla="+- 0 1151 192"/>
                              <a:gd name="T65" fmla="*/ T64 w 1019"/>
                              <a:gd name="T66" fmla="+- 0 1153 1065"/>
                              <a:gd name="T67" fmla="*/ 1153 h 90"/>
                              <a:gd name="T68" fmla="+- 0 1178 192"/>
                              <a:gd name="T69" fmla="*/ T68 w 1019"/>
                              <a:gd name="T70" fmla="+- 0 1144 1065"/>
                              <a:gd name="T71" fmla="*/ 1144 h 90"/>
                              <a:gd name="T72" fmla="+- 0 1199 192"/>
                              <a:gd name="T73" fmla="*/ T72 w 1019"/>
                              <a:gd name="T74" fmla="+- 0 1131 1065"/>
                              <a:gd name="T75" fmla="*/ 1131 h 90"/>
                              <a:gd name="T76" fmla="+- 0 1210 192"/>
                              <a:gd name="T77" fmla="*/ T76 w 1019"/>
                              <a:gd name="T78" fmla="+- 0 1113 1065"/>
                              <a:gd name="T79" fmla="*/ 1113 h 90"/>
                              <a:gd name="T80" fmla="+- 0 1209 192"/>
                              <a:gd name="T81" fmla="*/ T80 w 1019"/>
                              <a:gd name="T82" fmla="+- 0 1094 1065"/>
                              <a:gd name="T83" fmla="*/ 1094 h 90"/>
                              <a:gd name="T84" fmla="+- 0 1197 192"/>
                              <a:gd name="T85" fmla="*/ T84 w 1019"/>
                              <a:gd name="T86" fmla="+- 0 1079 1065"/>
                              <a:gd name="T87" fmla="*/ 1079 h 90"/>
                              <a:gd name="T88" fmla="+- 0 1176 192"/>
                              <a:gd name="T89" fmla="*/ T88 w 1019"/>
                              <a:gd name="T90" fmla="+- 0 1069 1065"/>
                              <a:gd name="T91" fmla="*/ 1069 h 90"/>
                              <a:gd name="T92" fmla="+- 0 1147 192"/>
                              <a:gd name="T93" fmla="*/ T92 w 1019"/>
                              <a:gd name="T94" fmla="+- 0 1065 1065"/>
                              <a:gd name="T95" fmla="*/ 1065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019" h="90">
                                <a:moveTo>
                                  <a:pt x="955" y="0"/>
                                </a:moveTo>
                                <a:lnTo>
                                  <a:pt x="63" y="0"/>
                                </a:lnTo>
                                <a:lnTo>
                                  <a:pt x="34" y="4"/>
                                </a:lnTo>
                                <a:lnTo>
                                  <a:pt x="13" y="14"/>
                                </a:lnTo>
                                <a:lnTo>
                                  <a:pt x="1" y="29"/>
                                </a:lnTo>
                                <a:lnTo>
                                  <a:pt x="0" y="48"/>
                                </a:lnTo>
                                <a:lnTo>
                                  <a:pt x="11" y="66"/>
                                </a:lnTo>
                                <a:lnTo>
                                  <a:pt x="32" y="79"/>
                                </a:lnTo>
                                <a:lnTo>
                                  <a:pt x="59" y="88"/>
                                </a:lnTo>
                                <a:lnTo>
                                  <a:pt x="90" y="89"/>
                                </a:lnTo>
                                <a:lnTo>
                                  <a:pt x="432" y="64"/>
                                </a:lnTo>
                                <a:lnTo>
                                  <a:pt x="467" y="62"/>
                                </a:lnTo>
                                <a:lnTo>
                                  <a:pt x="508" y="61"/>
                                </a:lnTo>
                                <a:lnTo>
                                  <a:pt x="549" y="62"/>
                                </a:lnTo>
                                <a:lnTo>
                                  <a:pt x="584" y="64"/>
                                </a:lnTo>
                                <a:lnTo>
                                  <a:pt x="928" y="89"/>
                                </a:lnTo>
                                <a:lnTo>
                                  <a:pt x="959" y="88"/>
                                </a:lnTo>
                                <a:lnTo>
                                  <a:pt x="986" y="79"/>
                                </a:lnTo>
                                <a:lnTo>
                                  <a:pt x="1007" y="66"/>
                                </a:lnTo>
                                <a:lnTo>
                                  <a:pt x="1018" y="48"/>
                                </a:lnTo>
                                <a:lnTo>
                                  <a:pt x="1017" y="29"/>
                                </a:lnTo>
                                <a:lnTo>
                                  <a:pt x="1005" y="14"/>
                                </a:lnTo>
                                <a:lnTo>
                                  <a:pt x="984" y="4"/>
                                </a:lnTo>
                                <a:lnTo>
                                  <a:pt x="95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docshape5"/>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547" y="0"/>
                            <a:ext cx="307" cy="3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docshape6"/>
                        <wps:cNvSpPr>
                          <a:spLocks/>
                        </wps:cNvSpPr>
                        <wps:spPr bwMode="auto">
                          <a:xfrm>
                            <a:off x="534" y="818"/>
                            <a:ext cx="707" cy="223"/>
                          </a:xfrm>
                          <a:custGeom>
                            <a:avLst/>
                            <a:gdLst>
                              <a:gd name="T0" fmla="+- 0 1142 535"/>
                              <a:gd name="T1" fmla="*/ T0 w 707"/>
                              <a:gd name="T2" fmla="+- 0 819 819"/>
                              <a:gd name="T3" fmla="*/ 819 h 223"/>
                              <a:gd name="T4" fmla="+- 0 1080 535"/>
                              <a:gd name="T5" fmla="*/ T4 w 707"/>
                              <a:gd name="T6" fmla="+- 0 837 819"/>
                              <a:gd name="T7" fmla="*/ 837 h 223"/>
                              <a:gd name="T8" fmla="+- 0 1060 535"/>
                              <a:gd name="T9" fmla="*/ T8 w 707"/>
                              <a:gd name="T10" fmla="+- 0 875 819"/>
                              <a:gd name="T11" fmla="*/ 875 h 223"/>
                              <a:gd name="T12" fmla="+- 0 1063 535"/>
                              <a:gd name="T13" fmla="*/ T12 w 707"/>
                              <a:gd name="T14" fmla="+- 0 890 819"/>
                              <a:gd name="T15" fmla="*/ 890 h 223"/>
                              <a:gd name="T16" fmla="+- 0 1071 535"/>
                              <a:gd name="T17" fmla="*/ T16 w 707"/>
                              <a:gd name="T18" fmla="+- 0 902 819"/>
                              <a:gd name="T19" fmla="*/ 902 h 223"/>
                              <a:gd name="T20" fmla="+- 0 1082 535"/>
                              <a:gd name="T21" fmla="*/ T20 w 707"/>
                              <a:gd name="T22" fmla="+- 0 910 819"/>
                              <a:gd name="T23" fmla="*/ 910 h 223"/>
                              <a:gd name="T24" fmla="+- 0 1097 535"/>
                              <a:gd name="T25" fmla="*/ T24 w 707"/>
                              <a:gd name="T26" fmla="+- 0 913 819"/>
                              <a:gd name="T27" fmla="*/ 913 h 223"/>
                              <a:gd name="T28" fmla="+- 0 1112 535"/>
                              <a:gd name="T29" fmla="*/ T28 w 707"/>
                              <a:gd name="T30" fmla="+- 0 910 819"/>
                              <a:gd name="T31" fmla="*/ 910 h 223"/>
                              <a:gd name="T32" fmla="+- 0 1123 535"/>
                              <a:gd name="T33" fmla="*/ T32 w 707"/>
                              <a:gd name="T34" fmla="+- 0 849 819"/>
                              <a:gd name="T35" fmla="*/ 849 h 223"/>
                              <a:gd name="T36" fmla="+- 0 1097 535"/>
                              <a:gd name="T37" fmla="*/ T36 w 707"/>
                              <a:gd name="T38" fmla="+- 0 838 819"/>
                              <a:gd name="T39" fmla="*/ 838 h 223"/>
                              <a:gd name="T40" fmla="+- 0 1097 535"/>
                              <a:gd name="T41" fmla="*/ T40 w 707"/>
                              <a:gd name="T42" fmla="+- 0 836 819"/>
                              <a:gd name="T43" fmla="*/ 836 h 223"/>
                              <a:gd name="T44" fmla="+- 0 1112 535"/>
                              <a:gd name="T45" fmla="*/ T44 w 707"/>
                              <a:gd name="T46" fmla="+- 0 830 819"/>
                              <a:gd name="T47" fmla="*/ 830 h 223"/>
                              <a:gd name="T48" fmla="+- 0 1127 535"/>
                              <a:gd name="T49" fmla="*/ T48 w 707"/>
                              <a:gd name="T50" fmla="+- 0 830 819"/>
                              <a:gd name="T51" fmla="*/ 830 h 223"/>
                              <a:gd name="T52" fmla="+- 0 1157 535"/>
                              <a:gd name="T53" fmla="*/ T52 w 707"/>
                              <a:gd name="T54" fmla="+- 0 837 819"/>
                              <a:gd name="T55" fmla="*/ 837 h 223"/>
                              <a:gd name="T56" fmla="+- 0 1181 535"/>
                              <a:gd name="T57" fmla="*/ T56 w 707"/>
                              <a:gd name="T58" fmla="+- 0 856 819"/>
                              <a:gd name="T59" fmla="*/ 856 h 223"/>
                              <a:gd name="T60" fmla="+- 0 1193 535"/>
                              <a:gd name="T61" fmla="*/ T60 w 707"/>
                              <a:gd name="T62" fmla="+- 0 886 819"/>
                              <a:gd name="T63" fmla="*/ 886 h 223"/>
                              <a:gd name="T64" fmla="+- 0 1188 535"/>
                              <a:gd name="T65" fmla="*/ T64 w 707"/>
                              <a:gd name="T66" fmla="+- 0 926 819"/>
                              <a:gd name="T67" fmla="*/ 926 h 223"/>
                              <a:gd name="T68" fmla="+- 0 1158 535"/>
                              <a:gd name="T69" fmla="*/ T68 w 707"/>
                              <a:gd name="T70" fmla="+- 0 970 819"/>
                              <a:gd name="T71" fmla="*/ 970 h 223"/>
                              <a:gd name="T72" fmla="+- 0 1118 535"/>
                              <a:gd name="T73" fmla="*/ T72 w 707"/>
                              <a:gd name="T74" fmla="+- 0 986 819"/>
                              <a:gd name="T75" fmla="*/ 986 h 223"/>
                              <a:gd name="T76" fmla="+- 0 1079 535"/>
                              <a:gd name="T77" fmla="*/ T76 w 707"/>
                              <a:gd name="T78" fmla="+- 0 986 819"/>
                              <a:gd name="T79" fmla="*/ 986 h 223"/>
                              <a:gd name="T80" fmla="+- 0 1051 535"/>
                              <a:gd name="T81" fmla="*/ T80 w 707"/>
                              <a:gd name="T82" fmla="+- 0 979 819"/>
                              <a:gd name="T83" fmla="*/ 979 h 223"/>
                              <a:gd name="T84" fmla="+- 0 872 535"/>
                              <a:gd name="T85" fmla="*/ T84 w 707"/>
                              <a:gd name="T86" fmla="+- 0 913 819"/>
                              <a:gd name="T87" fmla="*/ 913 h 223"/>
                              <a:gd name="T88" fmla="+- 0 870 535"/>
                              <a:gd name="T89" fmla="*/ T88 w 707"/>
                              <a:gd name="T90" fmla="+- 0 915 819"/>
                              <a:gd name="T91" fmla="*/ 915 h 223"/>
                              <a:gd name="T92" fmla="+- 0 808 535"/>
                              <a:gd name="T93" fmla="*/ T92 w 707"/>
                              <a:gd name="T94" fmla="+- 0 892 819"/>
                              <a:gd name="T95" fmla="*/ 892 h 223"/>
                              <a:gd name="T96" fmla="+- 0 735 535"/>
                              <a:gd name="T97" fmla="*/ T96 w 707"/>
                              <a:gd name="T98" fmla="+- 0 869 819"/>
                              <a:gd name="T99" fmla="*/ 869 h 223"/>
                              <a:gd name="T100" fmla="+- 0 610 535"/>
                              <a:gd name="T101" fmla="*/ T100 w 707"/>
                              <a:gd name="T102" fmla="+- 0 859 819"/>
                              <a:gd name="T103" fmla="*/ 859 h 223"/>
                              <a:gd name="T104" fmla="+- 0 560 535"/>
                              <a:gd name="T105" fmla="*/ T104 w 707"/>
                              <a:gd name="T106" fmla="+- 0 885 819"/>
                              <a:gd name="T107" fmla="*/ 885 h 223"/>
                              <a:gd name="T108" fmla="+- 0 539 535"/>
                              <a:gd name="T109" fmla="*/ T108 w 707"/>
                              <a:gd name="T110" fmla="+- 0 918 819"/>
                              <a:gd name="T111" fmla="*/ 918 h 223"/>
                              <a:gd name="T112" fmla="+- 0 535 535"/>
                              <a:gd name="T113" fmla="*/ T112 w 707"/>
                              <a:gd name="T114" fmla="+- 0 933 819"/>
                              <a:gd name="T115" fmla="*/ 933 h 223"/>
                              <a:gd name="T116" fmla="+- 0 539 535"/>
                              <a:gd name="T117" fmla="*/ T116 w 707"/>
                              <a:gd name="T118" fmla="+- 0 928 819"/>
                              <a:gd name="T119" fmla="*/ 928 h 223"/>
                              <a:gd name="T120" fmla="+- 0 555 535"/>
                              <a:gd name="T121" fmla="*/ T120 w 707"/>
                              <a:gd name="T122" fmla="+- 0 913 819"/>
                              <a:gd name="T123" fmla="*/ 913 h 223"/>
                              <a:gd name="T124" fmla="+- 0 590 535"/>
                              <a:gd name="T125" fmla="*/ T124 w 707"/>
                              <a:gd name="T126" fmla="+- 0 899 819"/>
                              <a:gd name="T127" fmla="*/ 899 h 223"/>
                              <a:gd name="T128" fmla="+- 0 652 535"/>
                              <a:gd name="T129" fmla="*/ T128 w 707"/>
                              <a:gd name="T130" fmla="+- 0 898 819"/>
                              <a:gd name="T131" fmla="*/ 898 h 223"/>
                              <a:gd name="T132" fmla="+- 0 682 535"/>
                              <a:gd name="T133" fmla="*/ T132 w 707"/>
                              <a:gd name="T134" fmla="+- 0 903 819"/>
                              <a:gd name="T135" fmla="*/ 903 h 223"/>
                              <a:gd name="T136" fmla="+- 0 714 535"/>
                              <a:gd name="T137" fmla="*/ T136 w 707"/>
                              <a:gd name="T138" fmla="+- 0 913 819"/>
                              <a:gd name="T139" fmla="*/ 913 h 223"/>
                              <a:gd name="T140" fmla="+- 0 757 535"/>
                              <a:gd name="T141" fmla="*/ T140 w 707"/>
                              <a:gd name="T142" fmla="+- 0 929 819"/>
                              <a:gd name="T143" fmla="*/ 929 h 223"/>
                              <a:gd name="T144" fmla="+- 0 818 535"/>
                              <a:gd name="T145" fmla="*/ T144 w 707"/>
                              <a:gd name="T146" fmla="+- 0 954 819"/>
                              <a:gd name="T147" fmla="*/ 954 h 223"/>
                              <a:gd name="T148" fmla="+- 0 817 535"/>
                              <a:gd name="T149" fmla="*/ T148 w 707"/>
                              <a:gd name="T150" fmla="+- 0 955 819"/>
                              <a:gd name="T151" fmla="*/ 955 h 223"/>
                              <a:gd name="T152" fmla="+- 0 1001 535"/>
                              <a:gd name="T153" fmla="*/ T152 w 707"/>
                              <a:gd name="T154" fmla="+- 0 1022 819"/>
                              <a:gd name="T155" fmla="*/ 1022 h 223"/>
                              <a:gd name="T156" fmla="+- 0 1098 535"/>
                              <a:gd name="T157" fmla="*/ T156 w 707"/>
                              <a:gd name="T158" fmla="+- 0 1041 819"/>
                              <a:gd name="T159" fmla="*/ 1041 h 223"/>
                              <a:gd name="T160" fmla="+- 0 1168 535"/>
                              <a:gd name="T161" fmla="*/ T160 w 707"/>
                              <a:gd name="T162" fmla="+- 0 1028 819"/>
                              <a:gd name="T163" fmla="*/ 1028 h 223"/>
                              <a:gd name="T164" fmla="+- 0 1214 535"/>
                              <a:gd name="T165" fmla="*/ T164 w 707"/>
                              <a:gd name="T166" fmla="+- 0 994 819"/>
                              <a:gd name="T167" fmla="*/ 994 h 223"/>
                              <a:gd name="T168" fmla="+- 0 1237 535"/>
                              <a:gd name="T169" fmla="*/ T168 w 707"/>
                              <a:gd name="T170" fmla="+- 0 952 819"/>
                              <a:gd name="T171" fmla="*/ 952 h 223"/>
                              <a:gd name="T172" fmla="+- 0 1241 535"/>
                              <a:gd name="T173" fmla="*/ T172 w 707"/>
                              <a:gd name="T174" fmla="+- 0 912 819"/>
                              <a:gd name="T175" fmla="*/ 912 h 223"/>
                              <a:gd name="T176" fmla="+- 0 1230 535"/>
                              <a:gd name="T177" fmla="*/ T176 w 707"/>
                              <a:gd name="T178" fmla="+- 0 877 819"/>
                              <a:gd name="T179" fmla="*/ 877 h 223"/>
                              <a:gd name="T180" fmla="+- 0 1207 535"/>
                              <a:gd name="T181" fmla="*/ T180 w 707"/>
                              <a:gd name="T182" fmla="+- 0 847 819"/>
                              <a:gd name="T183" fmla="*/ 847 h 223"/>
                              <a:gd name="T184" fmla="+- 0 1177 535"/>
                              <a:gd name="T185" fmla="*/ T184 w 707"/>
                              <a:gd name="T186" fmla="+- 0 826 819"/>
                              <a:gd name="T187" fmla="*/ 826 h 223"/>
                              <a:gd name="T188" fmla="+- 0 1142 535"/>
                              <a:gd name="T189" fmla="*/ T188 w 707"/>
                              <a:gd name="T190" fmla="+- 0 819 819"/>
                              <a:gd name="T191" fmla="*/ 819 h 2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707" h="223">
                                <a:moveTo>
                                  <a:pt x="607" y="0"/>
                                </a:moveTo>
                                <a:lnTo>
                                  <a:pt x="545" y="18"/>
                                </a:lnTo>
                                <a:lnTo>
                                  <a:pt x="525" y="56"/>
                                </a:lnTo>
                                <a:lnTo>
                                  <a:pt x="528" y="71"/>
                                </a:lnTo>
                                <a:lnTo>
                                  <a:pt x="536" y="83"/>
                                </a:lnTo>
                                <a:lnTo>
                                  <a:pt x="547" y="91"/>
                                </a:lnTo>
                                <a:lnTo>
                                  <a:pt x="562" y="94"/>
                                </a:lnTo>
                                <a:lnTo>
                                  <a:pt x="577" y="91"/>
                                </a:lnTo>
                                <a:lnTo>
                                  <a:pt x="588" y="30"/>
                                </a:lnTo>
                                <a:lnTo>
                                  <a:pt x="562" y="19"/>
                                </a:lnTo>
                                <a:lnTo>
                                  <a:pt x="562" y="17"/>
                                </a:lnTo>
                                <a:lnTo>
                                  <a:pt x="577" y="11"/>
                                </a:lnTo>
                                <a:lnTo>
                                  <a:pt x="592" y="11"/>
                                </a:lnTo>
                                <a:lnTo>
                                  <a:pt x="622" y="18"/>
                                </a:lnTo>
                                <a:lnTo>
                                  <a:pt x="646" y="37"/>
                                </a:lnTo>
                                <a:lnTo>
                                  <a:pt x="658" y="67"/>
                                </a:lnTo>
                                <a:lnTo>
                                  <a:pt x="653" y="107"/>
                                </a:lnTo>
                                <a:lnTo>
                                  <a:pt x="623" y="151"/>
                                </a:lnTo>
                                <a:lnTo>
                                  <a:pt x="583" y="167"/>
                                </a:lnTo>
                                <a:lnTo>
                                  <a:pt x="544" y="167"/>
                                </a:lnTo>
                                <a:lnTo>
                                  <a:pt x="516" y="160"/>
                                </a:lnTo>
                                <a:lnTo>
                                  <a:pt x="337" y="94"/>
                                </a:lnTo>
                                <a:lnTo>
                                  <a:pt x="335" y="96"/>
                                </a:lnTo>
                                <a:lnTo>
                                  <a:pt x="273" y="73"/>
                                </a:lnTo>
                                <a:lnTo>
                                  <a:pt x="200" y="50"/>
                                </a:lnTo>
                                <a:lnTo>
                                  <a:pt x="75" y="40"/>
                                </a:lnTo>
                                <a:lnTo>
                                  <a:pt x="25" y="66"/>
                                </a:lnTo>
                                <a:lnTo>
                                  <a:pt x="4" y="99"/>
                                </a:lnTo>
                                <a:lnTo>
                                  <a:pt x="0" y="114"/>
                                </a:lnTo>
                                <a:lnTo>
                                  <a:pt x="4" y="109"/>
                                </a:lnTo>
                                <a:lnTo>
                                  <a:pt x="20" y="94"/>
                                </a:lnTo>
                                <a:lnTo>
                                  <a:pt x="55" y="80"/>
                                </a:lnTo>
                                <a:lnTo>
                                  <a:pt x="117" y="79"/>
                                </a:lnTo>
                                <a:lnTo>
                                  <a:pt x="147" y="84"/>
                                </a:lnTo>
                                <a:lnTo>
                                  <a:pt x="179" y="94"/>
                                </a:lnTo>
                                <a:lnTo>
                                  <a:pt x="222" y="110"/>
                                </a:lnTo>
                                <a:lnTo>
                                  <a:pt x="283" y="135"/>
                                </a:lnTo>
                                <a:lnTo>
                                  <a:pt x="282" y="136"/>
                                </a:lnTo>
                                <a:lnTo>
                                  <a:pt x="466" y="203"/>
                                </a:lnTo>
                                <a:lnTo>
                                  <a:pt x="563" y="222"/>
                                </a:lnTo>
                                <a:lnTo>
                                  <a:pt x="633" y="209"/>
                                </a:lnTo>
                                <a:lnTo>
                                  <a:pt x="679" y="175"/>
                                </a:lnTo>
                                <a:lnTo>
                                  <a:pt x="702" y="133"/>
                                </a:lnTo>
                                <a:lnTo>
                                  <a:pt x="706" y="93"/>
                                </a:lnTo>
                                <a:lnTo>
                                  <a:pt x="695" y="58"/>
                                </a:lnTo>
                                <a:lnTo>
                                  <a:pt x="672" y="28"/>
                                </a:lnTo>
                                <a:lnTo>
                                  <a:pt x="642" y="7"/>
                                </a:lnTo>
                                <a:lnTo>
                                  <a:pt x="60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BBF5A23" id="docshapegroup1" o:spid="_x0000_s1026" style="width:69.3pt;height:57.75pt;mso-position-horizontal-relative:char;mso-position-vertical-relative:line" coordsize="1386,11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">
                <v:shape id="docshape2" o:spid="_x0000_s1027" style="position:absolute;top:338;width:1386;height:662;visibility:visible;mso-wrap-style:square;v-text-anchor:top" coordsize="1386,6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" path="m349,492l292,346,220,329r-62,43l132,402,158,255,107,135,36,53,,24,123,516r3,-10l138,483r27,-26l212,439r60,1l315,459r26,22l349,492xm1032,330r-9,-76l998,185,958,124,948,114r,215l939,410r-25,73l875,545r-50,48l766,624r-66,11l634,624,575,593,524,545,486,483,461,410r-9,-81l461,247r25,-73l524,113,575,65,634,34,700,23r66,11l825,65r50,48l914,174r25,73l948,329r,-215l906,72,844,33,815,23,774,8,697,,620,8,550,33,488,72r-52,52l397,185r-26,69l363,330r8,76l397,476r39,61l488,588r62,39l620,652r77,9l774,652r49,-17l844,627r62,-39l958,537r40,-61l1023,406r9,-76xm1385,24r-36,29l1278,135r-51,120l1253,402r-26,-30l1165,329r-72,17l1036,492r9,-11l1071,459r42,-19l1173,439r47,18l1247,483r12,23l1262,516,1385,24xe" fillcolor="#231f20" stroked="f">
                  <v:path arrowok="t" o:connecttype="custom" o:connectlocs="292,685;158,711;158,594;36,392;123,855;138,822;212,778;315,798;349,831;1023,593;958,463;948,668;914,822;825,932;700,974;575,932;486,822;452,668;486,513;575,404;700,362;825,404;914,513;948,668;906,411;815,362;697,339;550,372;436,463;371,593;371,745;436,876;550,966;697,1000;823,974;906,927;998,815;1032,669;1349,392;1227,594;1227,711;1093,685;1045,820;1113,779;1220,796;1259,845;1385,363" o:connectangles="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8" type="#_x0000_t75" style="position:absolute;left:145;top:813;width:353;height:2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">
                  <v:imagedata r:id="rId7" o:title=""/>
                  <v:path arrowok="t"/>
                  <o:lock v:ext="edit" aspectratio="f"/>
                </v:shape>
                <v:shape id="docshape4" o:spid="_x0000_s1029" style="position:absolute;left:191;top:1065;width:1019;height:90;visibility:visible;mso-wrap-style:square;v-text-anchor:top" coordsize="101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" path="m955,l63,,34,4,13,14,1,29,,48,11,66,32,79r27,9l90,89,432,64r35,-2l508,61r41,1l584,64,928,89r31,-1l986,79r21,-13l1018,48r-1,-19l1005,14,984,4,955,xe" fillcolor="#231f20" stroked="f">
                  <v:path arrowok="t" o:connecttype="custom" o:connectlocs="955,1065;63,1065;34,1069;13,1079;1,1094;0,1113;11,1131;32,1144;59,1153;90,1154;432,1129;467,1127;508,1126;549,1127;584,1129;928,1154;959,1153;986,1144;1007,1131;1018,1113;1017,1094;1005,1079;984,1069;955,1065" o:connectangles="0,0,0,0,0,0,0,0,0,0,0,0,0,0,0,0,0,0,0,0,0,0,0,0"/>
                </v:shape>
                <v:shape id="docshape5" o:spid="_x0000_s1030" type="#_x0000_t75" style="position:absolute;left:547;width:307;height:3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">
                  <v:imagedata r:id="rId8" o:title=""/>
                  <v:path arrowok="t"/>
                  <o:lock v:ext="edit" aspectratio="f"/>
                </v:shape>
                <v:shape id="docshape6" o:spid="_x0000_s1031" style="position:absolute;left:534;top:818;width:707;height:223;visibility:visible;mso-wrap-style:square;v-text-anchor:top" coordsize="707,2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" path="m607,l545,18,525,56r3,15l536,83r11,8l562,94r15,-3l588,30,562,19r,-2l577,11r15,l622,18r24,19l658,67r-5,40l623,151r-40,16l544,167r-28,-7l337,94r-2,2l273,73,200,50,75,40,25,66,4,99,,114r4,-5l20,94,55,80r62,-1l147,84r32,10l222,110r61,25l282,136r184,67l563,222r70,-13l679,175r23,-42l706,93,695,58,672,28,642,7,607,xe" fillcolor="#231f20" stroked="f">
                  <v:path arrowok="t" o:connecttype="custom" o:connectlocs="607,819;545,837;525,875;528,890;536,902;547,910;562,913;577,910;588,849;562,838;562,836;577,830;592,830;622,837;646,856;658,886;653,926;623,970;583,986;544,986;516,979;337,913;335,915;273,892;200,869;75,859;25,885;4,918;0,933;4,928;20,913;55,899;117,898;147,903;179,913;222,929;283,954;282,955;466,1022;563,1041;633,1028;679,994;702,952;706,912;695,877;672,847;642,826;607,819" o:connectangles="0,0,0,0,0,0,0,0,0,0,0,0,0,0,0,0,0,0,0,0,0,0,0,0,0,0,0,0,0,0,0,0,0,0,0,0,0,0,0,0,0,0,0,0,0,0,0,0"/>
                </v:shape>
                <w10:anchorlock/>
              </v:group>
            </w:pict>
          </mc:Fallback>
        </mc:AlternateContent>
      </w:r>
      <w:r>
        <w:rPr>
          <w:position w:val="40"/>
          <w:sz w:val="20"/>
        </w:rPr>
        <w:tab/>
      </w:r>
      <w:r>
        <w:rPr>
          <w:noProof/>
          <w:sz w:val="20"/>
        </w:rPr>
        <mc:AlternateContent>
          <mc:Choice Requires="wpg">
            <w:drawing>
              <wp:inline distT="0" distB="0" distL="0" distR="0" wp14:anchorId="526872F3" wp14:editId="0C0EB4B7">
                <wp:extent cx="922655" cy="233680"/>
                <wp:effectExtent l="0" t="0" r="4445" b="0"/>
                <wp:docPr id="41"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2655" cy="233680"/>
                          <a:chOff x="0" y="0"/>
                          <a:chExt cx="1453" cy="368"/>
                        </a:xfrm>
                      </wpg:grpSpPr>
                      <pic:pic xmlns:pic="http://schemas.openxmlformats.org/drawingml/2006/picture">
                        <pic:nvPicPr>
                          <pic:cNvPr id="42" name="docshape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11"/>
                            <a:ext cx="184"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 name="docshape9"/>
                        <wps:cNvSpPr>
                          <a:spLocks/>
                        </wps:cNvSpPr>
                        <wps:spPr bwMode="auto">
                          <a:xfrm>
                            <a:off x="214" y="0"/>
                            <a:ext cx="1238" cy="368"/>
                          </a:xfrm>
                          <a:custGeom>
                            <a:avLst/>
                            <a:gdLst>
                              <a:gd name="T0" fmla="+- 0 337 215"/>
                              <a:gd name="T1" fmla="*/ T0 w 1238"/>
                              <a:gd name="T2" fmla="*/ 80 h 368"/>
                              <a:gd name="T3" fmla="+- 0 275 215"/>
                              <a:gd name="T4" fmla="*/ T3 w 1238"/>
                              <a:gd name="T5" fmla="*/ 94 h 368"/>
                              <a:gd name="T6" fmla="+- 0 215 215"/>
                              <a:gd name="T7" fmla="*/ T6 w 1238"/>
                              <a:gd name="T8" fmla="*/ 293 h 368"/>
                              <a:gd name="T9" fmla="+- 0 309 215"/>
                              <a:gd name="T10" fmla="*/ T9 w 1238"/>
                              <a:gd name="T11" fmla="*/ 114 h 368"/>
                              <a:gd name="T12" fmla="+- 0 363 215"/>
                              <a:gd name="T13" fmla="*/ T12 w 1238"/>
                              <a:gd name="T14" fmla="*/ 132 h 368"/>
                              <a:gd name="T15" fmla="+- 0 441 215"/>
                              <a:gd name="T16" fmla="*/ T15 w 1238"/>
                              <a:gd name="T17" fmla="*/ 293 h 368"/>
                              <a:gd name="T18" fmla="+- 0 392 215"/>
                              <a:gd name="T19" fmla="*/ T18 w 1238"/>
                              <a:gd name="T20" fmla="*/ 44 h 368"/>
                              <a:gd name="T21" fmla="+- 0 578 215"/>
                              <a:gd name="T22" fmla="*/ T21 w 1238"/>
                              <a:gd name="T23" fmla="*/ 81 h 368"/>
                              <a:gd name="T24" fmla="+- 0 464 215"/>
                              <a:gd name="T25" fmla="*/ T24 w 1238"/>
                              <a:gd name="T26" fmla="*/ 81 h 368"/>
                              <a:gd name="T27" fmla="+- 0 788 215"/>
                              <a:gd name="T28" fmla="*/ T27 w 1238"/>
                              <a:gd name="T29" fmla="*/ 149 h 368"/>
                              <a:gd name="T30" fmla="+- 0 741 215"/>
                              <a:gd name="T31" fmla="*/ T30 w 1238"/>
                              <a:gd name="T32" fmla="*/ 82 h 368"/>
                              <a:gd name="T33" fmla="+- 0 681 215"/>
                              <a:gd name="T34" fmla="*/ T33 w 1238"/>
                              <a:gd name="T35" fmla="*/ 159 h 368"/>
                              <a:gd name="T36" fmla="+- 0 697 215"/>
                              <a:gd name="T37" fmla="*/ T36 w 1238"/>
                              <a:gd name="T38" fmla="*/ 119 h 368"/>
                              <a:gd name="T39" fmla="+- 0 737 215"/>
                              <a:gd name="T40" fmla="*/ T39 w 1238"/>
                              <a:gd name="T41" fmla="*/ 135 h 368"/>
                              <a:gd name="T42" fmla="+- 0 678 215"/>
                              <a:gd name="T43" fmla="*/ T42 w 1238"/>
                              <a:gd name="T44" fmla="*/ 82 h 368"/>
                              <a:gd name="T45" fmla="+- 0 632 215"/>
                              <a:gd name="T46" fmla="*/ T45 w 1238"/>
                              <a:gd name="T47" fmla="*/ 222 h 368"/>
                              <a:gd name="T48" fmla="+- 0 710 215"/>
                              <a:gd name="T49" fmla="*/ T48 w 1238"/>
                              <a:gd name="T50" fmla="*/ 297 h 368"/>
                              <a:gd name="T51" fmla="+- 0 782 215"/>
                              <a:gd name="T52" fmla="*/ T51 w 1238"/>
                              <a:gd name="T53" fmla="*/ 257 h 368"/>
                              <a:gd name="T54" fmla="+- 0 732 215"/>
                              <a:gd name="T55" fmla="*/ T54 w 1238"/>
                              <a:gd name="T56" fmla="*/ 248 h 368"/>
                              <a:gd name="T57" fmla="+- 0 689 215"/>
                              <a:gd name="T58" fmla="*/ T57 w 1238"/>
                              <a:gd name="T59" fmla="*/ 250 h 368"/>
                              <a:gd name="T60" fmla="+- 0 788 215"/>
                              <a:gd name="T61" fmla="*/ T60 w 1238"/>
                              <a:gd name="T62" fmla="*/ 199 h 368"/>
                              <a:gd name="T63" fmla="+- 0 898 215"/>
                              <a:gd name="T64" fmla="*/ T63 w 1238"/>
                              <a:gd name="T65" fmla="*/ 79 h 368"/>
                              <a:gd name="T66" fmla="+- 0 863 215"/>
                              <a:gd name="T67" fmla="*/ T66 w 1238"/>
                              <a:gd name="T68" fmla="*/ 109 h 368"/>
                              <a:gd name="T69" fmla="+- 0 864 215"/>
                              <a:gd name="T70" fmla="*/ T69 w 1238"/>
                              <a:gd name="T71" fmla="*/ 293 h 368"/>
                              <a:gd name="T72" fmla="+- 0 914 215"/>
                              <a:gd name="T73" fmla="*/ T72 w 1238"/>
                              <a:gd name="T74" fmla="*/ 130 h 368"/>
                              <a:gd name="T75" fmla="+- 0 1029 215"/>
                              <a:gd name="T76" fmla="*/ T75 w 1238"/>
                              <a:gd name="T77" fmla="*/ 173 h 368"/>
                              <a:gd name="T78" fmla="+- 0 989 215"/>
                              <a:gd name="T79" fmla="*/ T78 w 1238"/>
                              <a:gd name="T80" fmla="*/ 117 h 368"/>
                              <a:gd name="T81" fmla="+- 0 1028 215"/>
                              <a:gd name="T82" fmla="*/ T81 w 1238"/>
                              <a:gd name="T83" fmla="*/ 133 h 368"/>
                              <a:gd name="T84" fmla="+- 0 1047 215"/>
                              <a:gd name="T85" fmla="*/ T84 w 1238"/>
                              <a:gd name="T86" fmla="*/ 92 h 368"/>
                              <a:gd name="T87" fmla="+- 0 954 215"/>
                              <a:gd name="T88" fmla="*/ T87 w 1238"/>
                              <a:gd name="T89" fmla="*/ 92 h 368"/>
                              <a:gd name="T90" fmla="+- 0 982 215"/>
                              <a:gd name="T91" fmla="*/ T90 w 1238"/>
                              <a:gd name="T92" fmla="*/ 199 h 368"/>
                              <a:gd name="T93" fmla="+- 0 1021 215"/>
                              <a:gd name="T94" fmla="*/ T93 w 1238"/>
                              <a:gd name="T95" fmla="*/ 257 h 368"/>
                              <a:gd name="T96" fmla="+- 0 975 215"/>
                              <a:gd name="T97" fmla="*/ T96 w 1238"/>
                              <a:gd name="T98" fmla="*/ 238 h 368"/>
                              <a:gd name="T99" fmla="+- 0 964 215"/>
                              <a:gd name="T100" fmla="*/ T99 w 1238"/>
                              <a:gd name="T101" fmla="*/ 286 h 368"/>
                              <a:gd name="T102" fmla="+- 0 1057 215"/>
                              <a:gd name="T103" fmla="*/ T102 w 1238"/>
                              <a:gd name="T104" fmla="*/ 280 h 368"/>
                              <a:gd name="T105" fmla="+- 0 1097 215"/>
                              <a:gd name="T106" fmla="*/ T105 w 1238"/>
                              <a:gd name="T107" fmla="*/ 81 h 368"/>
                              <a:gd name="T108" fmla="+- 0 1146 215"/>
                              <a:gd name="T109" fmla="*/ T108 w 1238"/>
                              <a:gd name="T110" fmla="*/ 0 h 368"/>
                              <a:gd name="T111" fmla="+- 0 1146 215"/>
                              <a:gd name="T112" fmla="*/ T111 w 1238"/>
                              <a:gd name="T113" fmla="*/ 0 h 368"/>
                              <a:gd name="T114" fmla="+- 0 1238 215"/>
                              <a:gd name="T115" fmla="*/ T114 w 1238"/>
                              <a:gd name="T116" fmla="*/ 249 h 368"/>
                              <a:gd name="T117" fmla="+- 0 1238 215"/>
                              <a:gd name="T118" fmla="*/ T117 w 1238"/>
                              <a:gd name="T119" fmla="*/ 90 h 368"/>
                              <a:gd name="T120" fmla="+- 0 1170 215"/>
                              <a:gd name="T121" fmla="*/ T120 w 1238"/>
                              <a:gd name="T122" fmla="*/ 90 h 368"/>
                              <a:gd name="T123" fmla="+- 0 1193 215"/>
                              <a:gd name="T124" fmla="*/ T123 w 1238"/>
                              <a:gd name="T125" fmla="*/ 274 h 368"/>
                              <a:gd name="T126" fmla="+- 0 1261 215"/>
                              <a:gd name="T127" fmla="*/ T126 w 1238"/>
                              <a:gd name="T128" fmla="*/ 296 h 368"/>
                              <a:gd name="T129" fmla="+- 0 1402 215"/>
                              <a:gd name="T130" fmla="*/ T129 w 1238"/>
                              <a:gd name="T131" fmla="*/ 81 h 368"/>
                              <a:gd name="T132" fmla="+- 0 1288 215"/>
                              <a:gd name="T133" fmla="*/ T132 w 1238"/>
                              <a:gd name="T134" fmla="*/ 81 h 368"/>
                              <a:gd name="T135" fmla="+- 0 1346 215"/>
                              <a:gd name="T136" fmla="*/ T135 w 1238"/>
                              <a:gd name="T137" fmla="*/ 297 h 368"/>
                              <a:gd name="T138" fmla="+- 0 1310 215"/>
                              <a:gd name="T139" fmla="*/ T138 w 1238"/>
                              <a:gd name="T140" fmla="*/ 325 h 368"/>
                              <a:gd name="T141" fmla="+- 0 1312 215"/>
                              <a:gd name="T142" fmla="*/ T141 w 1238"/>
                              <a:gd name="T143" fmla="*/ 368 h 368"/>
                              <a:gd name="T144" fmla="+- 0 1396 215"/>
                              <a:gd name="T145" fmla="*/ T144 w 1238"/>
                              <a:gd name="T146" fmla="*/ 292 h 3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Lst>
                            <a:rect l="0" t="0" r="r" b="b"/>
                            <a:pathLst>
                              <a:path w="1238" h="368">
                                <a:moveTo>
                                  <a:pt x="148" y="132"/>
                                </a:moveTo>
                                <a:lnTo>
                                  <a:pt x="145" y="107"/>
                                </a:lnTo>
                                <a:lnTo>
                                  <a:pt x="136" y="90"/>
                                </a:lnTo>
                                <a:lnTo>
                                  <a:pt x="122" y="80"/>
                                </a:lnTo>
                                <a:lnTo>
                                  <a:pt x="102" y="77"/>
                                </a:lnTo>
                                <a:lnTo>
                                  <a:pt x="87" y="79"/>
                                </a:lnTo>
                                <a:lnTo>
                                  <a:pt x="74" y="85"/>
                                </a:lnTo>
                                <a:lnTo>
                                  <a:pt x="60" y="94"/>
                                </a:lnTo>
                                <a:lnTo>
                                  <a:pt x="47" y="105"/>
                                </a:lnTo>
                                <a:lnTo>
                                  <a:pt x="47" y="81"/>
                                </a:lnTo>
                                <a:lnTo>
                                  <a:pt x="0" y="81"/>
                                </a:lnTo>
                                <a:lnTo>
                                  <a:pt x="0" y="293"/>
                                </a:lnTo>
                                <a:lnTo>
                                  <a:pt x="49" y="293"/>
                                </a:lnTo>
                                <a:lnTo>
                                  <a:pt x="49" y="133"/>
                                </a:lnTo>
                                <a:lnTo>
                                  <a:pt x="70" y="114"/>
                                </a:lnTo>
                                <a:lnTo>
                                  <a:pt x="94" y="114"/>
                                </a:lnTo>
                                <a:lnTo>
                                  <a:pt x="98" y="123"/>
                                </a:lnTo>
                                <a:lnTo>
                                  <a:pt x="98" y="293"/>
                                </a:lnTo>
                                <a:lnTo>
                                  <a:pt x="148" y="293"/>
                                </a:lnTo>
                                <a:lnTo>
                                  <a:pt x="148" y="132"/>
                                </a:lnTo>
                                <a:close/>
                                <a:moveTo>
                                  <a:pt x="226" y="81"/>
                                </a:moveTo>
                                <a:lnTo>
                                  <a:pt x="177" y="81"/>
                                </a:lnTo>
                                <a:lnTo>
                                  <a:pt x="177" y="293"/>
                                </a:lnTo>
                                <a:lnTo>
                                  <a:pt x="226" y="293"/>
                                </a:lnTo>
                                <a:lnTo>
                                  <a:pt x="226" y="81"/>
                                </a:lnTo>
                                <a:close/>
                                <a:moveTo>
                                  <a:pt x="226" y="0"/>
                                </a:moveTo>
                                <a:lnTo>
                                  <a:pt x="177" y="0"/>
                                </a:lnTo>
                                <a:lnTo>
                                  <a:pt x="177" y="44"/>
                                </a:lnTo>
                                <a:lnTo>
                                  <a:pt x="226" y="44"/>
                                </a:lnTo>
                                <a:lnTo>
                                  <a:pt x="226" y="0"/>
                                </a:lnTo>
                                <a:close/>
                                <a:moveTo>
                                  <a:pt x="412" y="81"/>
                                </a:moveTo>
                                <a:lnTo>
                                  <a:pt x="363" y="81"/>
                                </a:lnTo>
                                <a:lnTo>
                                  <a:pt x="331" y="217"/>
                                </a:lnTo>
                                <a:lnTo>
                                  <a:pt x="330" y="217"/>
                                </a:lnTo>
                                <a:lnTo>
                                  <a:pt x="298" y="81"/>
                                </a:lnTo>
                                <a:lnTo>
                                  <a:pt x="249" y="81"/>
                                </a:lnTo>
                                <a:lnTo>
                                  <a:pt x="306" y="293"/>
                                </a:lnTo>
                                <a:lnTo>
                                  <a:pt x="355" y="293"/>
                                </a:lnTo>
                                <a:lnTo>
                                  <a:pt x="412" y="81"/>
                                </a:lnTo>
                                <a:close/>
                                <a:moveTo>
                                  <a:pt x="573" y="149"/>
                                </a:moveTo>
                                <a:lnTo>
                                  <a:pt x="567" y="120"/>
                                </a:lnTo>
                                <a:lnTo>
                                  <a:pt x="565" y="117"/>
                                </a:lnTo>
                                <a:lnTo>
                                  <a:pt x="551" y="97"/>
                                </a:lnTo>
                                <a:lnTo>
                                  <a:pt x="526" y="82"/>
                                </a:lnTo>
                                <a:lnTo>
                                  <a:pt x="524" y="82"/>
                                </a:lnTo>
                                <a:lnTo>
                                  <a:pt x="524" y="147"/>
                                </a:lnTo>
                                <a:lnTo>
                                  <a:pt x="524" y="159"/>
                                </a:lnTo>
                                <a:lnTo>
                                  <a:pt x="466" y="159"/>
                                </a:lnTo>
                                <a:lnTo>
                                  <a:pt x="466" y="147"/>
                                </a:lnTo>
                                <a:lnTo>
                                  <a:pt x="468" y="135"/>
                                </a:lnTo>
                                <a:lnTo>
                                  <a:pt x="473" y="125"/>
                                </a:lnTo>
                                <a:lnTo>
                                  <a:pt x="482" y="119"/>
                                </a:lnTo>
                                <a:lnTo>
                                  <a:pt x="495" y="117"/>
                                </a:lnTo>
                                <a:lnTo>
                                  <a:pt x="508" y="119"/>
                                </a:lnTo>
                                <a:lnTo>
                                  <a:pt x="517" y="125"/>
                                </a:lnTo>
                                <a:lnTo>
                                  <a:pt x="522" y="135"/>
                                </a:lnTo>
                                <a:lnTo>
                                  <a:pt x="524" y="147"/>
                                </a:lnTo>
                                <a:lnTo>
                                  <a:pt x="524" y="82"/>
                                </a:lnTo>
                                <a:lnTo>
                                  <a:pt x="495" y="77"/>
                                </a:lnTo>
                                <a:lnTo>
                                  <a:pt x="463" y="82"/>
                                </a:lnTo>
                                <a:lnTo>
                                  <a:pt x="438" y="97"/>
                                </a:lnTo>
                                <a:lnTo>
                                  <a:pt x="423" y="121"/>
                                </a:lnTo>
                                <a:lnTo>
                                  <a:pt x="417" y="152"/>
                                </a:lnTo>
                                <a:lnTo>
                                  <a:pt x="417" y="222"/>
                                </a:lnTo>
                                <a:lnTo>
                                  <a:pt x="423" y="253"/>
                                </a:lnTo>
                                <a:lnTo>
                                  <a:pt x="438" y="277"/>
                                </a:lnTo>
                                <a:lnTo>
                                  <a:pt x="463" y="292"/>
                                </a:lnTo>
                                <a:lnTo>
                                  <a:pt x="495" y="297"/>
                                </a:lnTo>
                                <a:lnTo>
                                  <a:pt x="528" y="292"/>
                                </a:lnTo>
                                <a:lnTo>
                                  <a:pt x="552" y="278"/>
                                </a:lnTo>
                                <a:lnTo>
                                  <a:pt x="566" y="257"/>
                                </a:lnTo>
                                <a:lnTo>
                                  <a:pt x="567" y="257"/>
                                </a:lnTo>
                                <a:lnTo>
                                  <a:pt x="573" y="227"/>
                                </a:lnTo>
                                <a:lnTo>
                                  <a:pt x="524" y="227"/>
                                </a:lnTo>
                                <a:lnTo>
                                  <a:pt x="522" y="239"/>
                                </a:lnTo>
                                <a:lnTo>
                                  <a:pt x="517" y="248"/>
                                </a:lnTo>
                                <a:lnTo>
                                  <a:pt x="508" y="255"/>
                                </a:lnTo>
                                <a:lnTo>
                                  <a:pt x="495" y="257"/>
                                </a:lnTo>
                                <a:lnTo>
                                  <a:pt x="484" y="255"/>
                                </a:lnTo>
                                <a:lnTo>
                                  <a:pt x="474" y="250"/>
                                </a:lnTo>
                                <a:lnTo>
                                  <a:pt x="468" y="240"/>
                                </a:lnTo>
                                <a:lnTo>
                                  <a:pt x="466" y="227"/>
                                </a:lnTo>
                                <a:lnTo>
                                  <a:pt x="466" y="199"/>
                                </a:lnTo>
                                <a:lnTo>
                                  <a:pt x="573" y="199"/>
                                </a:lnTo>
                                <a:lnTo>
                                  <a:pt x="573" y="159"/>
                                </a:lnTo>
                                <a:lnTo>
                                  <a:pt x="573" y="149"/>
                                </a:lnTo>
                                <a:close/>
                                <a:moveTo>
                                  <a:pt x="699" y="77"/>
                                </a:moveTo>
                                <a:lnTo>
                                  <a:pt x="683" y="79"/>
                                </a:lnTo>
                                <a:lnTo>
                                  <a:pt x="669" y="85"/>
                                </a:lnTo>
                                <a:lnTo>
                                  <a:pt x="658" y="95"/>
                                </a:lnTo>
                                <a:lnTo>
                                  <a:pt x="649" y="109"/>
                                </a:lnTo>
                                <a:lnTo>
                                  <a:pt x="648" y="109"/>
                                </a:lnTo>
                                <a:lnTo>
                                  <a:pt x="648" y="81"/>
                                </a:lnTo>
                                <a:lnTo>
                                  <a:pt x="600" y="81"/>
                                </a:lnTo>
                                <a:lnTo>
                                  <a:pt x="600" y="293"/>
                                </a:lnTo>
                                <a:lnTo>
                                  <a:pt x="649" y="293"/>
                                </a:lnTo>
                                <a:lnTo>
                                  <a:pt x="649" y="137"/>
                                </a:lnTo>
                                <a:lnTo>
                                  <a:pt x="657" y="125"/>
                                </a:lnTo>
                                <a:lnTo>
                                  <a:pt x="682" y="125"/>
                                </a:lnTo>
                                <a:lnTo>
                                  <a:pt x="699" y="130"/>
                                </a:lnTo>
                                <a:lnTo>
                                  <a:pt x="699" y="77"/>
                                </a:lnTo>
                                <a:close/>
                                <a:moveTo>
                                  <a:pt x="861" y="233"/>
                                </a:moveTo>
                                <a:lnTo>
                                  <a:pt x="846" y="195"/>
                                </a:lnTo>
                                <a:lnTo>
                                  <a:pt x="814" y="173"/>
                                </a:lnTo>
                                <a:lnTo>
                                  <a:pt x="781" y="156"/>
                                </a:lnTo>
                                <a:lnTo>
                                  <a:pt x="766" y="136"/>
                                </a:lnTo>
                                <a:lnTo>
                                  <a:pt x="766" y="125"/>
                                </a:lnTo>
                                <a:lnTo>
                                  <a:pt x="774" y="117"/>
                                </a:lnTo>
                                <a:lnTo>
                                  <a:pt x="785" y="117"/>
                                </a:lnTo>
                                <a:lnTo>
                                  <a:pt x="796" y="119"/>
                                </a:lnTo>
                                <a:lnTo>
                                  <a:pt x="805" y="124"/>
                                </a:lnTo>
                                <a:lnTo>
                                  <a:pt x="813" y="133"/>
                                </a:lnTo>
                                <a:lnTo>
                                  <a:pt x="819" y="146"/>
                                </a:lnTo>
                                <a:lnTo>
                                  <a:pt x="860" y="130"/>
                                </a:lnTo>
                                <a:lnTo>
                                  <a:pt x="848" y="108"/>
                                </a:lnTo>
                                <a:lnTo>
                                  <a:pt x="832" y="92"/>
                                </a:lnTo>
                                <a:lnTo>
                                  <a:pt x="811" y="81"/>
                                </a:lnTo>
                                <a:lnTo>
                                  <a:pt x="786" y="77"/>
                                </a:lnTo>
                                <a:lnTo>
                                  <a:pt x="761" y="81"/>
                                </a:lnTo>
                                <a:lnTo>
                                  <a:pt x="739" y="92"/>
                                </a:lnTo>
                                <a:lnTo>
                                  <a:pt x="724" y="110"/>
                                </a:lnTo>
                                <a:lnTo>
                                  <a:pt x="719" y="136"/>
                                </a:lnTo>
                                <a:lnTo>
                                  <a:pt x="734" y="177"/>
                                </a:lnTo>
                                <a:lnTo>
                                  <a:pt x="767" y="199"/>
                                </a:lnTo>
                                <a:lnTo>
                                  <a:pt x="800" y="215"/>
                                </a:lnTo>
                                <a:lnTo>
                                  <a:pt x="815" y="238"/>
                                </a:lnTo>
                                <a:lnTo>
                                  <a:pt x="815" y="250"/>
                                </a:lnTo>
                                <a:lnTo>
                                  <a:pt x="806" y="257"/>
                                </a:lnTo>
                                <a:lnTo>
                                  <a:pt x="791" y="257"/>
                                </a:lnTo>
                                <a:lnTo>
                                  <a:pt x="778" y="255"/>
                                </a:lnTo>
                                <a:lnTo>
                                  <a:pt x="767" y="248"/>
                                </a:lnTo>
                                <a:lnTo>
                                  <a:pt x="760" y="238"/>
                                </a:lnTo>
                                <a:lnTo>
                                  <a:pt x="755" y="224"/>
                                </a:lnTo>
                                <a:lnTo>
                                  <a:pt x="711" y="236"/>
                                </a:lnTo>
                                <a:lnTo>
                                  <a:pt x="729" y="268"/>
                                </a:lnTo>
                                <a:lnTo>
                                  <a:pt x="749" y="286"/>
                                </a:lnTo>
                                <a:lnTo>
                                  <a:pt x="769" y="295"/>
                                </a:lnTo>
                                <a:lnTo>
                                  <a:pt x="791" y="297"/>
                                </a:lnTo>
                                <a:lnTo>
                                  <a:pt x="819" y="293"/>
                                </a:lnTo>
                                <a:lnTo>
                                  <a:pt x="842" y="280"/>
                                </a:lnTo>
                                <a:lnTo>
                                  <a:pt x="856" y="260"/>
                                </a:lnTo>
                                <a:lnTo>
                                  <a:pt x="861" y="233"/>
                                </a:lnTo>
                                <a:close/>
                                <a:moveTo>
                                  <a:pt x="931" y="81"/>
                                </a:moveTo>
                                <a:lnTo>
                                  <a:pt x="882" y="81"/>
                                </a:lnTo>
                                <a:lnTo>
                                  <a:pt x="882" y="293"/>
                                </a:lnTo>
                                <a:lnTo>
                                  <a:pt x="931" y="293"/>
                                </a:lnTo>
                                <a:lnTo>
                                  <a:pt x="931" y="81"/>
                                </a:lnTo>
                                <a:close/>
                                <a:moveTo>
                                  <a:pt x="931" y="0"/>
                                </a:moveTo>
                                <a:lnTo>
                                  <a:pt x="882" y="0"/>
                                </a:lnTo>
                                <a:lnTo>
                                  <a:pt x="882" y="44"/>
                                </a:lnTo>
                                <a:lnTo>
                                  <a:pt x="931" y="44"/>
                                </a:lnTo>
                                <a:lnTo>
                                  <a:pt x="931" y="0"/>
                                </a:lnTo>
                                <a:close/>
                                <a:moveTo>
                                  <a:pt x="1055" y="254"/>
                                </a:moveTo>
                                <a:lnTo>
                                  <a:pt x="1052" y="254"/>
                                </a:lnTo>
                                <a:lnTo>
                                  <a:pt x="1032" y="254"/>
                                </a:lnTo>
                                <a:lnTo>
                                  <a:pt x="1023" y="249"/>
                                </a:lnTo>
                                <a:lnTo>
                                  <a:pt x="1023" y="130"/>
                                </a:lnTo>
                                <a:lnTo>
                                  <a:pt x="1055" y="130"/>
                                </a:lnTo>
                                <a:lnTo>
                                  <a:pt x="1055" y="90"/>
                                </a:lnTo>
                                <a:lnTo>
                                  <a:pt x="1023" y="90"/>
                                </a:lnTo>
                                <a:lnTo>
                                  <a:pt x="1023" y="33"/>
                                </a:lnTo>
                                <a:lnTo>
                                  <a:pt x="974" y="33"/>
                                </a:lnTo>
                                <a:lnTo>
                                  <a:pt x="974" y="90"/>
                                </a:lnTo>
                                <a:lnTo>
                                  <a:pt x="955" y="90"/>
                                </a:lnTo>
                                <a:lnTo>
                                  <a:pt x="955" y="130"/>
                                </a:lnTo>
                                <a:lnTo>
                                  <a:pt x="974" y="130"/>
                                </a:lnTo>
                                <a:lnTo>
                                  <a:pt x="974" y="255"/>
                                </a:lnTo>
                                <a:lnTo>
                                  <a:pt x="978" y="274"/>
                                </a:lnTo>
                                <a:lnTo>
                                  <a:pt x="989" y="287"/>
                                </a:lnTo>
                                <a:lnTo>
                                  <a:pt x="1006" y="294"/>
                                </a:lnTo>
                                <a:lnTo>
                                  <a:pt x="1027" y="297"/>
                                </a:lnTo>
                                <a:lnTo>
                                  <a:pt x="1046" y="296"/>
                                </a:lnTo>
                                <a:lnTo>
                                  <a:pt x="1055" y="295"/>
                                </a:lnTo>
                                <a:lnTo>
                                  <a:pt x="1055" y="254"/>
                                </a:lnTo>
                                <a:close/>
                                <a:moveTo>
                                  <a:pt x="1237" y="81"/>
                                </a:moveTo>
                                <a:lnTo>
                                  <a:pt x="1187" y="81"/>
                                </a:lnTo>
                                <a:lnTo>
                                  <a:pt x="1157" y="221"/>
                                </a:lnTo>
                                <a:lnTo>
                                  <a:pt x="1156" y="221"/>
                                </a:lnTo>
                                <a:lnTo>
                                  <a:pt x="1123" y="81"/>
                                </a:lnTo>
                                <a:lnTo>
                                  <a:pt x="1073" y="81"/>
                                </a:lnTo>
                                <a:lnTo>
                                  <a:pt x="1122" y="252"/>
                                </a:lnTo>
                                <a:lnTo>
                                  <a:pt x="1128" y="276"/>
                                </a:lnTo>
                                <a:lnTo>
                                  <a:pt x="1130" y="287"/>
                                </a:lnTo>
                                <a:lnTo>
                                  <a:pt x="1131" y="297"/>
                                </a:lnTo>
                                <a:lnTo>
                                  <a:pt x="1128" y="305"/>
                                </a:lnTo>
                                <a:lnTo>
                                  <a:pt x="1121" y="314"/>
                                </a:lnTo>
                                <a:lnTo>
                                  <a:pt x="1110" y="322"/>
                                </a:lnTo>
                                <a:lnTo>
                                  <a:pt x="1095" y="325"/>
                                </a:lnTo>
                                <a:lnTo>
                                  <a:pt x="1086" y="325"/>
                                </a:lnTo>
                                <a:lnTo>
                                  <a:pt x="1081" y="324"/>
                                </a:lnTo>
                                <a:lnTo>
                                  <a:pt x="1081" y="367"/>
                                </a:lnTo>
                                <a:lnTo>
                                  <a:pt x="1097" y="368"/>
                                </a:lnTo>
                                <a:lnTo>
                                  <a:pt x="1128" y="364"/>
                                </a:lnTo>
                                <a:lnTo>
                                  <a:pt x="1151" y="351"/>
                                </a:lnTo>
                                <a:lnTo>
                                  <a:pt x="1168" y="328"/>
                                </a:lnTo>
                                <a:lnTo>
                                  <a:pt x="1181" y="292"/>
                                </a:lnTo>
                                <a:lnTo>
                                  <a:pt x="1237" y="8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455EBDB" id="docshapegroup7" o:spid="_x0000_s1026" style="width:72.65pt;height:18.4pt;mso-position-horizontal-relative:char;mso-position-vertical-relative:line" coordsize="1453,36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">
                <v:shape id="docshape8" o:spid="_x0000_s1027" type="#_x0000_t75" style="position:absolute;top:11;width:184;height:2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">
                  <v:imagedata r:id="rId10" o:title=""/>
                  <v:path arrowok="t"/>
                  <o:lock v:ext="edit" aspectratio="f"/>
                </v:shape>
                <v:shape id="docshape9" o:spid="_x0000_s1028" style="position:absolute;left:214;width:1238;height:368;visibility:visible;mso-wrap-style:square;v-text-anchor:top" coordsize="1238,3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" path="m148,132r-3,-25l136,90,122,80,102,77,87,79,74,85,60,94,47,105r,-24l,81,,293r49,l49,133,70,114r24,l98,123r,170l148,293r,-161xm226,81r-49,l177,293r49,l226,81xm226,l177,r,44l226,44,226,xm412,81r-49,l331,217r-1,l298,81r-49,l306,293r49,l412,81xm573,149r-6,-29l565,117,551,97,526,82r-2,l524,147r,12l466,159r,-12l468,135r5,-10l482,119r13,-2l508,119r9,6l522,135r2,12l524,82,495,77r-32,5l438,97r-15,24l417,152r,70l423,253r15,24l463,292r32,5l528,292r24,-14l566,257r1,l573,227r-49,l522,239r-5,9l508,255r-13,2l484,255r-10,-5l468,240r-2,-13l466,199r107,l573,159r,-10xm699,77r-16,2l669,85,658,95r-9,14l648,109r,-28l600,81r,212l649,293r,-156l657,125r25,l699,130r,-53xm861,233l846,195,814,173,781,156,766,136r,-11l774,117r11,l796,119r9,5l813,133r6,13l860,130,848,108,832,92,811,81,786,77r-25,4l739,92r-15,18l719,136r15,41l767,199r33,16l815,238r,12l806,257r-15,l778,255r-11,-7l760,238r-5,-14l711,236r18,32l749,286r20,9l791,297r28,-4l842,280r14,-20l861,233xm931,81r-49,l882,293r49,l931,81xm931,l882,r,44l931,44,931,xm1055,254r-3,l1032,254r-9,-5l1023,130r32,l1055,90r-32,l1023,33r-49,l974,90r-19,l955,130r19,l974,255r4,19l989,287r17,7l1027,297r19,-1l1055,295r,-41xm1237,81r-50,l1157,221r-1,l1123,81r-50,l1122,252r6,24l1130,287r1,10l1128,305r-7,9l1110,322r-15,3l1086,325r-5,-1l1081,367r16,1l1128,364r23,-13l1168,328r13,-36l1237,81xe" fillcolor="#231f20" stroked="f">
                  <v:path arrowok="t" o:connecttype="custom" o:connectlocs="122,80;60,94;0,293;94,114;148,132;226,293;177,44;363,81;249,81;573,149;526,82;466,159;482,119;522,135;463,82;417,222;495,297;567,257;517,248;474,250;573,199;683,79;648,109;649,293;699,130;814,173;774,117;813,133;832,92;739,92;767,199;806,257;760,238;749,286;842,280;882,81;931,0;931,0;1023,249;1023,90;955,90;978,274;1046,296;1187,81;1073,81;1131,297;1095,325;1097,368;1181,292" o:connectangles="0,0,0,0,0,0,0,0,0,0,0,0,0,0,0,0,0,0,0,0,0,0,0,0,0,0,0,0,0,0,0,0,0,0,0,0,0,0,0,0,0,0,0,0,0,0,0,0,0"/>
                </v:shape>
                <w10:anchorlock/>
              </v:group>
            </w:pict>
          </mc:Fallback>
        </mc:AlternateContent>
      </w:r>
      <w:r>
        <w:rPr>
          <w:spacing w:val="34"/>
          <w:sz w:val="20"/>
        </w:rPr>
        <w:t xml:space="preserve"> </w:t>
      </w:r>
      <w:r>
        <w:rPr>
          <w:noProof/>
          <w:spacing w:val="34"/>
          <w:position w:val="7"/>
          <w:sz w:val="20"/>
        </w:rPr>
        <w:drawing>
          <wp:inline distT="0" distB="0" distL="0" distR="0" wp14:anchorId="2B377B31" wp14:editId="0A7DCECF">
            <wp:extent cx="171720" cy="182022"/>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1" cstate="print"/>
                    <a:stretch>
                      <a:fillRect/>
                    </a:stretch>
                  </pic:blipFill>
                  <pic:spPr>
                    <a:xfrm>
                      <a:off x="0" y="0"/>
                      <a:ext cx="171720" cy="182022"/>
                    </a:xfrm>
                    <a:prstGeom prst="rect">
                      <a:avLst/>
                    </a:prstGeom>
                  </pic:spPr>
                </pic:pic>
              </a:graphicData>
            </a:graphic>
          </wp:inline>
        </w:drawing>
      </w:r>
      <w:r>
        <w:rPr>
          <w:spacing w:val="68"/>
          <w:position w:val="7"/>
          <w:sz w:val="20"/>
        </w:rPr>
        <w:t xml:space="preserve"> </w:t>
      </w:r>
      <w:r w:rsidR="00D742C8">
        <w:rPr>
          <w:noProof/>
          <w:spacing w:val="68"/>
          <w:position w:val="7"/>
          <w:sz w:val="20"/>
        </w:rPr>
        <w:softHyphen/>
      </w:r>
      <w:r w:rsidR="00D742C8">
        <w:rPr>
          <w:noProof/>
          <w:spacing w:val="68"/>
          <w:position w:val="7"/>
          <w:sz w:val="20"/>
        </w:rPr>
        <w:softHyphen/>
      </w:r>
      <w:r w:rsidR="00D742C8">
        <w:rPr>
          <w:noProof/>
          <w:spacing w:val="68"/>
          <w:position w:val="7"/>
          <w:sz w:val="20"/>
        </w:rPr>
        <w:softHyphen/>
      </w:r>
      <w:r w:rsidR="00D742C8">
        <w:rPr>
          <w:noProof/>
          <w:spacing w:val="68"/>
          <w:position w:val="7"/>
          <w:sz w:val="20"/>
        </w:rPr>
        <w:softHyphen/>
      </w:r>
      <w:r w:rsidR="00D742C8">
        <w:rPr>
          <w:noProof/>
          <w:spacing w:val="68"/>
          <w:position w:val="7"/>
          <w:sz w:val="20"/>
        </w:rPr>
        <w:softHyphen/>
      </w:r>
      <w:r w:rsidR="00D742C8">
        <w:rPr>
          <w:noProof/>
          <w:spacing w:val="68"/>
          <w:position w:val="7"/>
          <w:sz w:val="20"/>
        </w:rPr>
        <w:softHyphen/>
      </w:r>
      <w:r>
        <w:rPr>
          <w:noProof/>
          <w:spacing w:val="68"/>
          <w:position w:val="7"/>
          <w:sz w:val="20"/>
        </w:rPr>
        <mc:AlternateContent>
          <mc:Choice Requires="wpg">
            <w:drawing>
              <wp:inline distT="0" distB="0" distL="0" distR="0" wp14:anchorId="1773A408" wp14:editId="4A688FA9">
                <wp:extent cx="1380490" cy="726440"/>
                <wp:effectExtent l="0" t="0" r="3810" b="0"/>
                <wp:docPr id="36" name="docshapegroup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0490" cy="726440"/>
                          <a:chOff x="0" y="0"/>
                          <a:chExt cx="2174" cy="1144"/>
                        </a:xfrm>
                      </wpg:grpSpPr>
                      <wps:wsp>
                        <wps:cNvPr id="37" name="docshape11"/>
                        <wps:cNvSpPr>
                          <a:spLocks/>
                        </wps:cNvSpPr>
                        <wps:spPr bwMode="auto">
                          <a:xfrm>
                            <a:off x="510" y="0"/>
                            <a:ext cx="1663" cy="827"/>
                          </a:xfrm>
                          <a:custGeom>
                            <a:avLst/>
                            <a:gdLst>
                              <a:gd name="T0" fmla="+- 0 982 511"/>
                              <a:gd name="T1" fmla="*/ T0 w 1663"/>
                              <a:gd name="T2" fmla="*/ 0 h 827"/>
                              <a:gd name="T3" fmla="+- 0 798 511"/>
                              <a:gd name="T4" fmla="*/ T3 w 1663"/>
                              <a:gd name="T5" fmla="*/ 558 h 827"/>
                              <a:gd name="T6" fmla="+- 0 511 511"/>
                              <a:gd name="T7" fmla="*/ T6 w 1663"/>
                              <a:gd name="T8" fmla="*/ 0 h 827"/>
                              <a:gd name="T9" fmla="+- 0 571 511"/>
                              <a:gd name="T10" fmla="*/ T9 w 1663"/>
                              <a:gd name="T11" fmla="*/ 659 h 827"/>
                              <a:gd name="T12" fmla="+- 0 573 511"/>
                              <a:gd name="T13" fmla="*/ T12 w 1663"/>
                              <a:gd name="T14" fmla="*/ 49 h 827"/>
                              <a:gd name="T15" fmla="+- 0 828 511"/>
                              <a:gd name="T16" fmla="*/ T15 w 1663"/>
                              <a:gd name="T17" fmla="*/ 659 h 827"/>
                              <a:gd name="T18" fmla="+- 0 1028 511"/>
                              <a:gd name="T19" fmla="*/ T18 w 1663"/>
                              <a:gd name="T20" fmla="*/ 49 h 827"/>
                              <a:gd name="T21" fmla="+- 0 1088 511"/>
                              <a:gd name="T22" fmla="*/ T21 w 1663"/>
                              <a:gd name="T23" fmla="*/ 659 h 827"/>
                              <a:gd name="T24" fmla="+- 0 1493 511"/>
                              <a:gd name="T25" fmla="*/ T24 w 1663"/>
                              <a:gd name="T26" fmla="*/ 659 h 827"/>
                              <a:gd name="T27" fmla="+- 0 1488 511"/>
                              <a:gd name="T28" fmla="*/ T27 w 1663"/>
                              <a:gd name="T29" fmla="*/ 612 h 827"/>
                              <a:gd name="T30" fmla="+- 0 1486 511"/>
                              <a:gd name="T31" fmla="*/ T30 w 1663"/>
                              <a:gd name="T32" fmla="*/ 591 h 827"/>
                              <a:gd name="T33" fmla="+- 0 1486 511"/>
                              <a:gd name="T34" fmla="*/ T33 w 1663"/>
                              <a:gd name="T35" fmla="*/ 390 h 827"/>
                              <a:gd name="T36" fmla="+- 0 1476 511"/>
                              <a:gd name="T37" fmla="*/ T36 w 1663"/>
                              <a:gd name="T38" fmla="*/ 256 h 827"/>
                              <a:gd name="T39" fmla="+- 0 1447 511"/>
                              <a:gd name="T40" fmla="*/ T39 w 1663"/>
                              <a:gd name="T41" fmla="*/ 210 h 827"/>
                              <a:gd name="T42" fmla="+- 0 1327 511"/>
                              <a:gd name="T43" fmla="*/ T42 w 1663"/>
                              <a:gd name="T44" fmla="*/ 175 h 827"/>
                              <a:gd name="T45" fmla="+- 0 1226 511"/>
                              <a:gd name="T46" fmla="*/ T45 w 1663"/>
                              <a:gd name="T47" fmla="*/ 200 h 827"/>
                              <a:gd name="T48" fmla="+- 0 1151 511"/>
                              <a:gd name="T49" fmla="*/ T48 w 1663"/>
                              <a:gd name="T50" fmla="*/ 283 h 827"/>
                              <a:gd name="T51" fmla="+- 0 1216 511"/>
                              <a:gd name="T52" fmla="*/ T51 w 1663"/>
                              <a:gd name="T53" fmla="*/ 268 h 827"/>
                              <a:gd name="T54" fmla="+- 0 1285 511"/>
                              <a:gd name="T55" fmla="*/ T54 w 1663"/>
                              <a:gd name="T56" fmla="*/ 225 h 827"/>
                              <a:gd name="T57" fmla="+- 0 1377 511"/>
                              <a:gd name="T58" fmla="*/ T57 w 1663"/>
                              <a:gd name="T59" fmla="*/ 225 h 827"/>
                              <a:gd name="T60" fmla="+- 0 1428 511"/>
                              <a:gd name="T61" fmla="*/ T60 w 1663"/>
                              <a:gd name="T62" fmla="*/ 272 h 827"/>
                              <a:gd name="T63" fmla="+- 0 1434 511"/>
                              <a:gd name="T64" fmla="*/ T63 w 1663"/>
                              <a:gd name="T65" fmla="*/ 347 h 827"/>
                              <a:gd name="T66" fmla="+- 0 1431 511"/>
                              <a:gd name="T67" fmla="*/ T66 w 1663"/>
                              <a:gd name="T68" fmla="*/ 390 h 827"/>
                              <a:gd name="T69" fmla="+- 0 1393 511"/>
                              <a:gd name="T70" fmla="*/ T69 w 1663"/>
                              <a:gd name="T71" fmla="*/ 578 h 827"/>
                              <a:gd name="T72" fmla="+- 0 1310 511"/>
                              <a:gd name="T73" fmla="*/ T72 w 1663"/>
                              <a:gd name="T74" fmla="*/ 619 h 827"/>
                              <a:gd name="T75" fmla="+- 0 1236 511"/>
                              <a:gd name="T76" fmla="*/ T75 w 1663"/>
                              <a:gd name="T77" fmla="*/ 619 h 827"/>
                              <a:gd name="T78" fmla="+- 0 1191 511"/>
                              <a:gd name="T79" fmla="*/ T78 w 1663"/>
                              <a:gd name="T80" fmla="*/ 577 h 827"/>
                              <a:gd name="T81" fmla="+- 0 1193 511"/>
                              <a:gd name="T82" fmla="*/ T81 w 1663"/>
                              <a:gd name="T83" fmla="*/ 500 h 827"/>
                              <a:gd name="T84" fmla="+- 0 1301 511"/>
                              <a:gd name="T85" fmla="*/ T84 w 1663"/>
                              <a:gd name="T86" fmla="*/ 426 h 827"/>
                              <a:gd name="T87" fmla="+- 0 1431 511"/>
                              <a:gd name="T88" fmla="*/ T87 w 1663"/>
                              <a:gd name="T89" fmla="*/ 347 h 827"/>
                              <a:gd name="T90" fmla="+- 0 1267 511"/>
                              <a:gd name="T91" fmla="*/ T90 w 1663"/>
                              <a:gd name="T92" fmla="*/ 388 h 827"/>
                              <a:gd name="T93" fmla="+- 0 1165 511"/>
                              <a:gd name="T94" fmla="*/ T93 w 1663"/>
                              <a:gd name="T95" fmla="*/ 445 h 827"/>
                              <a:gd name="T96" fmla="+- 0 1130 511"/>
                              <a:gd name="T97" fmla="*/ T96 w 1663"/>
                              <a:gd name="T98" fmla="*/ 544 h 827"/>
                              <a:gd name="T99" fmla="+- 0 1168 511"/>
                              <a:gd name="T100" fmla="*/ T99 w 1663"/>
                              <a:gd name="T101" fmla="*/ 635 h 827"/>
                              <a:gd name="T102" fmla="+- 0 1261 511"/>
                              <a:gd name="T103" fmla="*/ T102 w 1663"/>
                              <a:gd name="T104" fmla="*/ 668 h 827"/>
                              <a:gd name="T105" fmla="+- 0 1353 511"/>
                              <a:gd name="T106" fmla="*/ T105 w 1663"/>
                              <a:gd name="T107" fmla="*/ 651 h 827"/>
                              <a:gd name="T108" fmla="+- 0 1401 511"/>
                              <a:gd name="T109" fmla="*/ T108 w 1663"/>
                              <a:gd name="T110" fmla="*/ 624 h 827"/>
                              <a:gd name="T111" fmla="+- 0 1440 511"/>
                              <a:gd name="T112" fmla="*/ T111 w 1663"/>
                              <a:gd name="T113" fmla="*/ 659 h 827"/>
                              <a:gd name="T114" fmla="+- 0 1761 511"/>
                              <a:gd name="T115" fmla="*/ T114 w 1663"/>
                              <a:gd name="T116" fmla="*/ 175 h 827"/>
                              <a:gd name="T117" fmla="+- 0 1693 511"/>
                              <a:gd name="T118" fmla="*/ T117 w 1663"/>
                              <a:gd name="T119" fmla="*/ 182 h 827"/>
                              <a:gd name="T120" fmla="+- 0 1623 511"/>
                              <a:gd name="T121" fmla="*/ T120 w 1663"/>
                              <a:gd name="T122" fmla="*/ 234 h 827"/>
                              <a:gd name="T123" fmla="+- 0 1597 511"/>
                              <a:gd name="T124" fmla="*/ T123 w 1663"/>
                              <a:gd name="T125" fmla="*/ 275 h 827"/>
                              <a:gd name="T126" fmla="+- 0 1542 511"/>
                              <a:gd name="T127" fmla="*/ T126 w 1663"/>
                              <a:gd name="T128" fmla="*/ 184 h 827"/>
                              <a:gd name="T129" fmla="+- 0 1597 511"/>
                              <a:gd name="T130" fmla="*/ T129 w 1663"/>
                              <a:gd name="T131" fmla="*/ 659 h 827"/>
                              <a:gd name="T132" fmla="+- 0 1610 511"/>
                              <a:gd name="T133" fmla="*/ T132 w 1663"/>
                              <a:gd name="T134" fmla="*/ 327 h 827"/>
                              <a:gd name="T135" fmla="+- 0 1689 511"/>
                              <a:gd name="T136" fmla="*/ T135 w 1663"/>
                              <a:gd name="T137" fmla="*/ 241 h 827"/>
                              <a:gd name="T138" fmla="+- 0 1761 511"/>
                              <a:gd name="T139" fmla="*/ T138 w 1663"/>
                              <a:gd name="T140" fmla="*/ 228 h 827"/>
                              <a:gd name="T141" fmla="+- 0 2174 511"/>
                              <a:gd name="T142" fmla="*/ T141 w 1663"/>
                              <a:gd name="T143" fmla="*/ 184 h 827"/>
                              <a:gd name="T144" fmla="+- 0 1983 511"/>
                              <a:gd name="T145" fmla="*/ T144 w 1663"/>
                              <a:gd name="T146" fmla="*/ 570 h 827"/>
                              <a:gd name="T147" fmla="+- 0 1851 511"/>
                              <a:gd name="T148" fmla="*/ T147 w 1663"/>
                              <a:gd name="T149" fmla="*/ 184 h 827"/>
                              <a:gd name="T150" fmla="+- 0 1956 511"/>
                              <a:gd name="T151" fmla="*/ T150 w 1663"/>
                              <a:gd name="T152" fmla="*/ 651 h 827"/>
                              <a:gd name="T153" fmla="+- 0 1907 511"/>
                              <a:gd name="T154" fmla="*/ T153 w 1663"/>
                              <a:gd name="T155" fmla="*/ 754 h 827"/>
                              <a:gd name="T156" fmla="+- 0 1849 511"/>
                              <a:gd name="T157" fmla="*/ T156 w 1663"/>
                              <a:gd name="T158" fmla="*/ 783 h 827"/>
                              <a:gd name="T159" fmla="+- 0 1794 511"/>
                              <a:gd name="T160" fmla="*/ T159 w 1663"/>
                              <a:gd name="T161" fmla="*/ 776 h 827"/>
                              <a:gd name="T162" fmla="+- 0 1804 511"/>
                              <a:gd name="T163" fmla="*/ T162 w 1663"/>
                              <a:gd name="T164" fmla="*/ 823 h 827"/>
                              <a:gd name="T165" fmla="+- 0 1829 511"/>
                              <a:gd name="T166" fmla="*/ T165 w 1663"/>
                              <a:gd name="T167" fmla="*/ 826 h 827"/>
                              <a:gd name="T168" fmla="+- 0 1901 511"/>
                              <a:gd name="T169" fmla="*/ T168 w 1663"/>
                              <a:gd name="T170" fmla="*/ 819 h 827"/>
                              <a:gd name="T171" fmla="+- 0 1972 511"/>
                              <a:gd name="T172" fmla="*/ T171 w 1663"/>
                              <a:gd name="T173" fmla="*/ 753 h 827"/>
                              <a:gd name="T174" fmla="+- 0 2174 511"/>
                              <a:gd name="T175" fmla="*/ T174 w 1663"/>
                              <a:gd name="T176" fmla="*/ 184 h 827"/>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Lst>
                            <a:rect l="0" t="0" r="r" b="b"/>
                            <a:pathLst>
                              <a:path w="1663" h="827">
                                <a:moveTo>
                                  <a:pt x="577" y="0"/>
                                </a:moveTo>
                                <a:lnTo>
                                  <a:pt x="471" y="0"/>
                                </a:lnTo>
                                <a:lnTo>
                                  <a:pt x="289" y="558"/>
                                </a:lnTo>
                                <a:lnTo>
                                  <a:pt x="287" y="558"/>
                                </a:lnTo>
                                <a:lnTo>
                                  <a:pt x="106" y="0"/>
                                </a:lnTo>
                                <a:lnTo>
                                  <a:pt x="0" y="0"/>
                                </a:lnTo>
                                <a:lnTo>
                                  <a:pt x="0" y="659"/>
                                </a:lnTo>
                                <a:lnTo>
                                  <a:pt x="60" y="659"/>
                                </a:lnTo>
                                <a:lnTo>
                                  <a:pt x="60" y="49"/>
                                </a:lnTo>
                                <a:lnTo>
                                  <a:pt x="62" y="49"/>
                                </a:lnTo>
                                <a:lnTo>
                                  <a:pt x="260" y="659"/>
                                </a:lnTo>
                                <a:lnTo>
                                  <a:pt x="317" y="659"/>
                                </a:lnTo>
                                <a:lnTo>
                                  <a:pt x="515" y="49"/>
                                </a:lnTo>
                                <a:lnTo>
                                  <a:pt x="517" y="49"/>
                                </a:lnTo>
                                <a:lnTo>
                                  <a:pt x="517" y="659"/>
                                </a:lnTo>
                                <a:lnTo>
                                  <a:pt x="577" y="659"/>
                                </a:lnTo>
                                <a:lnTo>
                                  <a:pt x="577" y="0"/>
                                </a:lnTo>
                                <a:close/>
                                <a:moveTo>
                                  <a:pt x="982" y="659"/>
                                </a:moveTo>
                                <a:lnTo>
                                  <a:pt x="979" y="635"/>
                                </a:lnTo>
                                <a:lnTo>
                                  <a:pt x="977" y="612"/>
                                </a:lnTo>
                                <a:lnTo>
                                  <a:pt x="976" y="601"/>
                                </a:lnTo>
                                <a:lnTo>
                                  <a:pt x="975" y="591"/>
                                </a:lnTo>
                                <a:lnTo>
                                  <a:pt x="975" y="578"/>
                                </a:lnTo>
                                <a:lnTo>
                                  <a:pt x="975" y="390"/>
                                </a:lnTo>
                                <a:lnTo>
                                  <a:pt x="975" y="324"/>
                                </a:lnTo>
                                <a:lnTo>
                                  <a:pt x="965" y="256"/>
                                </a:lnTo>
                                <a:lnTo>
                                  <a:pt x="941" y="219"/>
                                </a:lnTo>
                                <a:lnTo>
                                  <a:pt x="936" y="210"/>
                                </a:lnTo>
                                <a:lnTo>
                                  <a:pt x="886" y="184"/>
                                </a:lnTo>
                                <a:lnTo>
                                  <a:pt x="816" y="175"/>
                                </a:lnTo>
                                <a:lnTo>
                                  <a:pt x="762" y="181"/>
                                </a:lnTo>
                                <a:lnTo>
                                  <a:pt x="715" y="200"/>
                                </a:lnTo>
                                <a:lnTo>
                                  <a:pt x="674" y="234"/>
                                </a:lnTo>
                                <a:lnTo>
                                  <a:pt x="640" y="283"/>
                                </a:lnTo>
                                <a:lnTo>
                                  <a:pt x="677" y="305"/>
                                </a:lnTo>
                                <a:lnTo>
                                  <a:pt x="705" y="268"/>
                                </a:lnTo>
                                <a:lnTo>
                                  <a:pt x="737" y="241"/>
                                </a:lnTo>
                                <a:lnTo>
                                  <a:pt x="774" y="225"/>
                                </a:lnTo>
                                <a:lnTo>
                                  <a:pt x="814" y="219"/>
                                </a:lnTo>
                                <a:lnTo>
                                  <a:pt x="866" y="225"/>
                                </a:lnTo>
                                <a:lnTo>
                                  <a:pt x="899" y="243"/>
                                </a:lnTo>
                                <a:lnTo>
                                  <a:pt x="917" y="272"/>
                                </a:lnTo>
                                <a:lnTo>
                                  <a:pt x="923" y="314"/>
                                </a:lnTo>
                                <a:lnTo>
                                  <a:pt x="923" y="347"/>
                                </a:lnTo>
                                <a:lnTo>
                                  <a:pt x="920" y="347"/>
                                </a:lnTo>
                                <a:lnTo>
                                  <a:pt x="920" y="390"/>
                                </a:lnTo>
                                <a:lnTo>
                                  <a:pt x="920" y="546"/>
                                </a:lnTo>
                                <a:lnTo>
                                  <a:pt x="882" y="578"/>
                                </a:lnTo>
                                <a:lnTo>
                                  <a:pt x="841" y="603"/>
                                </a:lnTo>
                                <a:lnTo>
                                  <a:pt x="799" y="619"/>
                                </a:lnTo>
                                <a:lnTo>
                                  <a:pt x="759" y="624"/>
                                </a:lnTo>
                                <a:lnTo>
                                  <a:pt x="725" y="619"/>
                                </a:lnTo>
                                <a:lnTo>
                                  <a:pt x="698" y="603"/>
                                </a:lnTo>
                                <a:lnTo>
                                  <a:pt x="680" y="577"/>
                                </a:lnTo>
                                <a:lnTo>
                                  <a:pt x="674" y="543"/>
                                </a:lnTo>
                                <a:lnTo>
                                  <a:pt x="682" y="500"/>
                                </a:lnTo>
                                <a:lnTo>
                                  <a:pt x="716" y="462"/>
                                </a:lnTo>
                                <a:lnTo>
                                  <a:pt x="790" y="426"/>
                                </a:lnTo>
                                <a:lnTo>
                                  <a:pt x="920" y="390"/>
                                </a:lnTo>
                                <a:lnTo>
                                  <a:pt x="920" y="347"/>
                                </a:lnTo>
                                <a:lnTo>
                                  <a:pt x="832" y="367"/>
                                </a:lnTo>
                                <a:lnTo>
                                  <a:pt x="756" y="388"/>
                                </a:lnTo>
                                <a:lnTo>
                                  <a:pt x="697" y="413"/>
                                </a:lnTo>
                                <a:lnTo>
                                  <a:pt x="654" y="445"/>
                                </a:lnTo>
                                <a:lnTo>
                                  <a:pt x="628" y="487"/>
                                </a:lnTo>
                                <a:lnTo>
                                  <a:pt x="619" y="544"/>
                                </a:lnTo>
                                <a:lnTo>
                                  <a:pt x="629" y="596"/>
                                </a:lnTo>
                                <a:lnTo>
                                  <a:pt x="657" y="635"/>
                                </a:lnTo>
                                <a:lnTo>
                                  <a:pt x="698" y="659"/>
                                </a:lnTo>
                                <a:lnTo>
                                  <a:pt x="750" y="668"/>
                                </a:lnTo>
                                <a:lnTo>
                                  <a:pt x="799" y="664"/>
                                </a:lnTo>
                                <a:lnTo>
                                  <a:pt x="842" y="651"/>
                                </a:lnTo>
                                <a:lnTo>
                                  <a:pt x="881" y="630"/>
                                </a:lnTo>
                                <a:lnTo>
                                  <a:pt x="890" y="624"/>
                                </a:lnTo>
                                <a:lnTo>
                                  <a:pt x="922" y="601"/>
                                </a:lnTo>
                                <a:lnTo>
                                  <a:pt x="929" y="659"/>
                                </a:lnTo>
                                <a:lnTo>
                                  <a:pt x="982" y="659"/>
                                </a:lnTo>
                                <a:close/>
                                <a:moveTo>
                                  <a:pt x="1250" y="175"/>
                                </a:moveTo>
                                <a:lnTo>
                                  <a:pt x="1225" y="175"/>
                                </a:lnTo>
                                <a:lnTo>
                                  <a:pt x="1182" y="182"/>
                                </a:lnTo>
                                <a:lnTo>
                                  <a:pt x="1143" y="203"/>
                                </a:lnTo>
                                <a:lnTo>
                                  <a:pt x="1112" y="234"/>
                                </a:lnTo>
                                <a:lnTo>
                                  <a:pt x="1088" y="275"/>
                                </a:lnTo>
                                <a:lnTo>
                                  <a:pt x="1086" y="275"/>
                                </a:lnTo>
                                <a:lnTo>
                                  <a:pt x="1086" y="184"/>
                                </a:lnTo>
                                <a:lnTo>
                                  <a:pt x="1031" y="184"/>
                                </a:lnTo>
                                <a:lnTo>
                                  <a:pt x="1031" y="659"/>
                                </a:lnTo>
                                <a:lnTo>
                                  <a:pt x="1086" y="659"/>
                                </a:lnTo>
                                <a:lnTo>
                                  <a:pt x="1086" y="390"/>
                                </a:lnTo>
                                <a:lnTo>
                                  <a:pt x="1099" y="327"/>
                                </a:lnTo>
                                <a:lnTo>
                                  <a:pt x="1133" y="275"/>
                                </a:lnTo>
                                <a:lnTo>
                                  <a:pt x="1178" y="241"/>
                                </a:lnTo>
                                <a:lnTo>
                                  <a:pt x="1225" y="228"/>
                                </a:lnTo>
                                <a:lnTo>
                                  <a:pt x="1250" y="228"/>
                                </a:lnTo>
                                <a:lnTo>
                                  <a:pt x="1250" y="175"/>
                                </a:lnTo>
                                <a:close/>
                                <a:moveTo>
                                  <a:pt x="1663" y="184"/>
                                </a:moveTo>
                                <a:lnTo>
                                  <a:pt x="1604" y="184"/>
                                </a:lnTo>
                                <a:lnTo>
                                  <a:pt x="1472" y="570"/>
                                </a:lnTo>
                                <a:lnTo>
                                  <a:pt x="1470" y="570"/>
                                </a:lnTo>
                                <a:lnTo>
                                  <a:pt x="1340" y="184"/>
                                </a:lnTo>
                                <a:lnTo>
                                  <a:pt x="1280" y="184"/>
                                </a:lnTo>
                                <a:lnTo>
                                  <a:pt x="1445" y="651"/>
                                </a:lnTo>
                                <a:lnTo>
                                  <a:pt x="1422" y="713"/>
                                </a:lnTo>
                                <a:lnTo>
                                  <a:pt x="1396" y="754"/>
                                </a:lnTo>
                                <a:lnTo>
                                  <a:pt x="1367" y="776"/>
                                </a:lnTo>
                                <a:lnTo>
                                  <a:pt x="1338" y="783"/>
                                </a:lnTo>
                                <a:lnTo>
                                  <a:pt x="1323" y="782"/>
                                </a:lnTo>
                                <a:lnTo>
                                  <a:pt x="1283" y="776"/>
                                </a:lnTo>
                                <a:lnTo>
                                  <a:pt x="1283" y="821"/>
                                </a:lnTo>
                                <a:lnTo>
                                  <a:pt x="1293" y="823"/>
                                </a:lnTo>
                                <a:lnTo>
                                  <a:pt x="1305" y="825"/>
                                </a:lnTo>
                                <a:lnTo>
                                  <a:pt x="1318" y="826"/>
                                </a:lnTo>
                                <a:lnTo>
                                  <a:pt x="1334" y="826"/>
                                </a:lnTo>
                                <a:lnTo>
                                  <a:pt x="1390" y="819"/>
                                </a:lnTo>
                                <a:lnTo>
                                  <a:pt x="1430" y="794"/>
                                </a:lnTo>
                                <a:lnTo>
                                  <a:pt x="1461" y="753"/>
                                </a:lnTo>
                                <a:lnTo>
                                  <a:pt x="1486" y="692"/>
                                </a:lnTo>
                                <a:lnTo>
                                  <a:pt x="1663" y="18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 name="docshape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857"/>
                            <a:ext cx="315"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docshape1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345" y="857"/>
                            <a:ext cx="507"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docshape1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882" y="923"/>
                            <a:ext cx="148"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7E90758" id="docshapegroup10" o:spid="_x0000_s1026" style="width:108.7pt;height:57.2pt;mso-position-horizontal-relative:char;mso-position-vertical-relative:line" coordsize="2174,11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">
                <v:shape id="docshape11" o:spid="_x0000_s1027" style="position:absolute;left:510;width:1663;height:827;visibility:visible;mso-wrap-style:square;v-text-anchor:top" coordsize="1663,8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" path="m577,l471,,289,558r-2,l106,,,,,659r60,l60,49r2,l260,659r57,l515,49r2,l517,659r60,l577,xm982,659r-3,-24l977,612r-1,-11l975,591r,-13l975,390r,-66l965,256,941,219r-5,-9l886,184r-70,-9l762,181r-47,19l674,234r-34,49l677,305r28,-37l737,241r37,-16l814,219r52,6l899,243r18,29l923,314r,33l920,347r,43l920,546r-38,32l841,603r-42,16l759,624r-34,-5l698,603,680,577r-6,-34l682,500r34,-38l790,426,920,390r,-43l832,367r-76,21l697,413r-43,32l628,487r-9,57l629,596r28,39l698,659r52,9l799,664r43,-13l881,630r9,-6l922,601r7,58l982,659xm1250,175r-25,l1182,182r-39,21l1112,234r-24,41l1086,275r,-91l1031,184r,475l1086,659r,-269l1099,327r34,-52l1178,241r47,-13l1250,228r,-53xm1663,184r-59,l1472,570r-2,l1340,184r-60,l1445,651r-23,62l1396,754r-29,22l1338,783r-15,-1l1283,776r,45l1293,823r12,2l1318,826r16,l1390,819r40,-25l1461,753r25,-61l1663,184xe" fillcolor="#231f20" stroked="f">
                  <v:path arrowok="t" o:connecttype="custom" o:connectlocs="471,0;287,558;0,0;60,659;62,49;317,659;517,49;577,659;982,659;977,612;975,591;975,390;965,256;936,210;816,175;715,200;640,283;705,268;774,225;866,225;917,272;923,347;920,390;882,578;799,619;725,619;680,577;682,500;790,426;920,347;756,388;654,445;619,544;657,635;750,668;842,651;890,624;929,659;1250,175;1182,182;1112,234;1086,275;1031,184;1086,659;1099,327;1178,241;1250,228;1663,184;1472,570;1340,184;1445,651;1396,754;1338,783;1283,776;1293,823;1318,826;1390,819;1461,753;1663,184" o:connectangles="0,0,0,0,0,0,0,0,0,0,0,0,0,0,0,0,0,0,0,0,0,0,0,0,0,0,0,0,0,0,0,0,0,0,0,0,0,0,0,0,0,0,0,0,0,0,0,0,0,0,0,0,0,0,0,0,0,0,0"/>
                </v:shape>
                <v:shape id="docshape12" o:spid="_x0000_s1028" type="#_x0000_t75" style="position:absolute;top:857;width:315;height:2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">
                  <v:imagedata r:id="rId15" o:title=""/>
                  <v:path arrowok="t"/>
                  <o:lock v:ext="edit" aspectratio="f"/>
                </v:shape>
                <v:shape id="docshape13" o:spid="_x0000_s1029" type="#_x0000_t75" style="position:absolute;left:345;top:857;width:507;height:2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">
                  <v:imagedata r:id="rId16" o:title=""/>
                  <v:path arrowok="t"/>
                  <o:lock v:ext="edit" aspectratio="f"/>
                </v:shape>
                <v:shape id="docshape14" o:spid="_x0000_s1030" type="#_x0000_t75" style="position:absolute;left:882;top:923;width:148;height:2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">
                  <v:imagedata r:id="rId17" o:title=""/>
                  <v:path arrowok="t"/>
                  <o:lock v:ext="edit" aspectratio="f"/>
                </v:shape>
                <w10:anchorlock/>
              </v:group>
            </w:pict>
          </mc:Fallback>
        </mc:AlternateContent>
      </w:r>
    </w:p>
    <w:p w14:paraId="39BF6DD2" w14:textId="5F58D58C" w:rsidR="00EB73DB" w:rsidRDefault="00DA6190" w:rsidP="005E514F">
      <w:pPr>
        <w:pStyle w:val="Title"/>
        <w:ind w:left="1690"/>
      </w:pPr>
      <w:r>
        <w:rPr>
          <w:noProof/>
        </w:rPr>
        <mc:AlternateContent>
          <mc:Choice Requires="wps">
            <w:drawing>
              <wp:anchor distT="0" distB="0" distL="114300" distR="114300" simplePos="0" relativeHeight="487551488" behindDoc="1" locked="0" layoutInCell="1" allowOverlap="1" wp14:anchorId="285C2E8C" wp14:editId="737276C4">
                <wp:simplePos x="0" y="0"/>
                <wp:positionH relativeFrom="page">
                  <wp:posOffset>2998470</wp:posOffset>
                </wp:positionH>
                <wp:positionV relativeFrom="paragraph">
                  <wp:posOffset>-801370</wp:posOffset>
                </wp:positionV>
                <wp:extent cx="1390015" cy="459105"/>
                <wp:effectExtent l="0" t="0" r="0" b="0"/>
                <wp:wrapNone/>
                <wp:docPr id="35"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015" cy="459105"/>
                        </a:xfrm>
                        <a:custGeom>
                          <a:avLst/>
                          <a:gdLst>
                            <a:gd name="T0" fmla="+- 0 5179 4722"/>
                            <a:gd name="T1" fmla="*/ T0 w 2189"/>
                            <a:gd name="T2" fmla="+- 0 -623 -1262"/>
                            <a:gd name="T3" fmla="*/ -623 h 723"/>
                            <a:gd name="T4" fmla="+- 0 5191 4722"/>
                            <a:gd name="T5" fmla="*/ T4 w 2189"/>
                            <a:gd name="T6" fmla="+- 0 -709 -1262"/>
                            <a:gd name="T7" fmla="*/ -709 h 723"/>
                            <a:gd name="T8" fmla="+- 0 5242 4722"/>
                            <a:gd name="T9" fmla="*/ T8 w 2189"/>
                            <a:gd name="T10" fmla="+- 0 -924 -1262"/>
                            <a:gd name="T11" fmla="*/ -924 h 723"/>
                            <a:gd name="T12" fmla="+- 0 5182 4722"/>
                            <a:gd name="T13" fmla="*/ T12 w 2189"/>
                            <a:gd name="T14" fmla="+- 0 -1152 -1262"/>
                            <a:gd name="T15" fmla="*/ -1152 h 723"/>
                            <a:gd name="T16" fmla="+- 0 5151 4722"/>
                            <a:gd name="T17" fmla="*/ T16 w 2189"/>
                            <a:gd name="T18" fmla="+- 0 -750 -1262"/>
                            <a:gd name="T19" fmla="*/ -750 h 723"/>
                            <a:gd name="T20" fmla="+- 0 5037 4722"/>
                            <a:gd name="T21" fmla="*/ T20 w 2189"/>
                            <a:gd name="T22" fmla="+- 0 -786 -1262"/>
                            <a:gd name="T23" fmla="*/ -786 h 723"/>
                            <a:gd name="T24" fmla="+- 0 5046 4722"/>
                            <a:gd name="T25" fmla="*/ T24 w 2189"/>
                            <a:gd name="T26" fmla="+- 0 -718 -1262"/>
                            <a:gd name="T27" fmla="*/ -718 h 723"/>
                            <a:gd name="T28" fmla="+- 0 5038 4722"/>
                            <a:gd name="T29" fmla="*/ T28 w 2189"/>
                            <a:gd name="T30" fmla="+- 0 -643 -1262"/>
                            <a:gd name="T31" fmla="*/ -643 h 723"/>
                            <a:gd name="T32" fmla="+- 0 4859 4722"/>
                            <a:gd name="T33" fmla="*/ T32 w 2189"/>
                            <a:gd name="T34" fmla="+- 0 -683 -1262"/>
                            <a:gd name="T35" fmla="*/ -683 h 723"/>
                            <a:gd name="T36" fmla="+- 0 4791 4722"/>
                            <a:gd name="T37" fmla="*/ T36 w 2189"/>
                            <a:gd name="T38" fmla="+- 0 -1025 -1262"/>
                            <a:gd name="T39" fmla="*/ -1025 h 723"/>
                            <a:gd name="T40" fmla="+- 0 4982 4722"/>
                            <a:gd name="T41" fmla="*/ T40 w 2189"/>
                            <a:gd name="T42" fmla="+- 0 -1213 -1262"/>
                            <a:gd name="T43" fmla="*/ -1213 h 723"/>
                            <a:gd name="T44" fmla="+- 0 5173 4722"/>
                            <a:gd name="T45" fmla="*/ T44 w 2189"/>
                            <a:gd name="T46" fmla="+- 0 -1025 -1262"/>
                            <a:gd name="T47" fmla="*/ -1025 h 723"/>
                            <a:gd name="T48" fmla="+- 0 5126 4722"/>
                            <a:gd name="T49" fmla="*/ T48 w 2189"/>
                            <a:gd name="T50" fmla="+- 0 -1213 -1262"/>
                            <a:gd name="T51" fmla="*/ -1213 h 723"/>
                            <a:gd name="T52" fmla="+- 0 4916 4722"/>
                            <a:gd name="T53" fmla="*/ T52 w 2189"/>
                            <a:gd name="T54" fmla="+- 0 -1254 -1262"/>
                            <a:gd name="T55" fmla="*/ -1254 h 723"/>
                            <a:gd name="T56" fmla="+- 0 4745 4722"/>
                            <a:gd name="T57" fmla="*/ T56 w 2189"/>
                            <a:gd name="T58" fmla="+- 0 -1076 -1262"/>
                            <a:gd name="T59" fmla="*/ -1076 h 723"/>
                            <a:gd name="T60" fmla="+- 0 4745 4722"/>
                            <a:gd name="T61" fmla="*/ T60 w 2189"/>
                            <a:gd name="T62" fmla="+- 0 -772 -1262"/>
                            <a:gd name="T63" fmla="*/ -772 h 723"/>
                            <a:gd name="T64" fmla="+- 0 4916 4722"/>
                            <a:gd name="T65" fmla="*/ T64 w 2189"/>
                            <a:gd name="T66" fmla="+- 0 -594 -1262"/>
                            <a:gd name="T67" fmla="*/ -594 h 723"/>
                            <a:gd name="T68" fmla="+- 0 5083 4722"/>
                            <a:gd name="T69" fmla="*/ T68 w 2189"/>
                            <a:gd name="T70" fmla="+- 0 -606 -1262"/>
                            <a:gd name="T71" fmla="*/ -606 h 723"/>
                            <a:gd name="T72" fmla="+- 0 5222 4722"/>
                            <a:gd name="T73" fmla="*/ T72 w 2189"/>
                            <a:gd name="T74" fmla="+- 0 -544 -1262"/>
                            <a:gd name="T75" fmla="*/ -544 h 723"/>
                            <a:gd name="T76" fmla="+- 0 5591 4722"/>
                            <a:gd name="T77" fmla="*/ T76 w 2189"/>
                            <a:gd name="T78" fmla="+- 0 -1069 -1262"/>
                            <a:gd name="T79" fmla="*/ -1069 h 723"/>
                            <a:gd name="T80" fmla="+- 0 5480 4722"/>
                            <a:gd name="T81" fmla="*/ T80 w 2189"/>
                            <a:gd name="T82" fmla="+- 0 -635 -1262"/>
                            <a:gd name="T83" fmla="*/ -635 h 723"/>
                            <a:gd name="T84" fmla="+- 0 5348 4722"/>
                            <a:gd name="T85" fmla="*/ T84 w 2189"/>
                            <a:gd name="T86" fmla="+- 0 -698 -1262"/>
                            <a:gd name="T87" fmla="*/ -698 h 723"/>
                            <a:gd name="T88" fmla="+- 0 5289 4722"/>
                            <a:gd name="T89" fmla="*/ T88 w 2189"/>
                            <a:gd name="T90" fmla="+- 0 -745 -1262"/>
                            <a:gd name="T91" fmla="*/ -745 h 723"/>
                            <a:gd name="T92" fmla="+- 0 5429 4722"/>
                            <a:gd name="T93" fmla="*/ T92 w 2189"/>
                            <a:gd name="T94" fmla="+- 0 -585 -1262"/>
                            <a:gd name="T95" fmla="*/ -585 h 723"/>
                            <a:gd name="T96" fmla="+- 0 5591 4722"/>
                            <a:gd name="T97" fmla="*/ T96 w 2189"/>
                            <a:gd name="T98" fmla="+- 0 -669 -1262"/>
                            <a:gd name="T99" fmla="*/ -669 h 723"/>
                            <a:gd name="T100" fmla="+- 0 6080 4722"/>
                            <a:gd name="T101" fmla="*/ T100 w 2189"/>
                            <a:gd name="T102" fmla="+- 0 -701 -1262"/>
                            <a:gd name="T103" fmla="*/ -701 h 723"/>
                            <a:gd name="T104" fmla="+- 0 5938 4722"/>
                            <a:gd name="T105" fmla="*/ T104 w 2189"/>
                            <a:gd name="T106" fmla="+- 0 -633 -1262"/>
                            <a:gd name="T107" fmla="*/ -633 h 723"/>
                            <a:gd name="T108" fmla="+- 0 5753 4722"/>
                            <a:gd name="T109" fmla="*/ T108 w 2189"/>
                            <a:gd name="T110" fmla="+- 0 -753 -1262"/>
                            <a:gd name="T111" fmla="*/ -753 h 723"/>
                            <a:gd name="T112" fmla="+- 0 6068 4722"/>
                            <a:gd name="T113" fmla="*/ T112 w 2189"/>
                            <a:gd name="T114" fmla="+- 0 -912 -1262"/>
                            <a:gd name="T115" fmla="*/ -912 h 723"/>
                            <a:gd name="T116" fmla="+- 0 5745 4722"/>
                            <a:gd name="T117" fmla="*/ T116 w 2189"/>
                            <a:gd name="T118" fmla="+- 0 -873 -1262"/>
                            <a:gd name="T119" fmla="*/ -873 h 723"/>
                            <a:gd name="T120" fmla="+- 0 5883 4722"/>
                            <a:gd name="T121" fmla="*/ T120 w 2189"/>
                            <a:gd name="T122" fmla="+- 0 -1034 -1262"/>
                            <a:gd name="T123" fmla="*/ -1034 h 723"/>
                            <a:gd name="T124" fmla="+- 0 6020 4722"/>
                            <a:gd name="T125" fmla="*/ T124 w 2189"/>
                            <a:gd name="T126" fmla="+- 0 -873 -1262"/>
                            <a:gd name="T127" fmla="*/ -873 h 723"/>
                            <a:gd name="T128" fmla="+- 0 5954 4722"/>
                            <a:gd name="T129" fmla="*/ T128 w 2189"/>
                            <a:gd name="T130" fmla="+- 0 -1066 -1262"/>
                            <a:gd name="T131" fmla="*/ -1066 h 723"/>
                            <a:gd name="T132" fmla="+- 0 5724 4722"/>
                            <a:gd name="T133" fmla="*/ T132 w 2189"/>
                            <a:gd name="T134" fmla="+- 0 -982 -1262"/>
                            <a:gd name="T135" fmla="*/ -982 h 723"/>
                            <a:gd name="T136" fmla="+- 0 5726 4722"/>
                            <a:gd name="T137" fmla="*/ T136 w 2189"/>
                            <a:gd name="T138" fmla="+- 0 -673 -1262"/>
                            <a:gd name="T139" fmla="*/ -673 h 723"/>
                            <a:gd name="T140" fmla="+- 0 5953 4722"/>
                            <a:gd name="T141" fmla="*/ T140 w 2189"/>
                            <a:gd name="T142" fmla="+- 0 -592 -1262"/>
                            <a:gd name="T143" fmla="*/ -592 h 723"/>
                            <a:gd name="T144" fmla="+- 0 6080 4722"/>
                            <a:gd name="T145" fmla="*/ T144 w 2189"/>
                            <a:gd name="T146" fmla="+- 0 -701 -1262"/>
                            <a:gd name="T147" fmla="*/ -701 h 723"/>
                            <a:gd name="T148" fmla="+- 0 6400 4722"/>
                            <a:gd name="T149" fmla="*/ T148 w 2189"/>
                            <a:gd name="T150" fmla="+- 0 -649 -1262"/>
                            <a:gd name="T151" fmla="*/ -649 h 723"/>
                            <a:gd name="T152" fmla="+- 0 6209 4722"/>
                            <a:gd name="T153" fmla="*/ T152 w 2189"/>
                            <a:gd name="T154" fmla="+- 0 -689 -1262"/>
                            <a:gd name="T155" fmla="*/ -689 h 723"/>
                            <a:gd name="T156" fmla="+- 0 6500 4722"/>
                            <a:gd name="T157" fmla="*/ T156 w 2189"/>
                            <a:gd name="T158" fmla="+- 0 -873 -1262"/>
                            <a:gd name="T159" fmla="*/ -873 h 723"/>
                            <a:gd name="T160" fmla="+- 0 6449 4722"/>
                            <a:gd name="T161" fmla="*/ T160 w 2189"/>
                            <a:gd name="T162" fmla="+- 0 -873 -1262"/>
                            <a:gd name="T163" fmla="*/ -873 h 723"/>
                            <a:gd name="T164" fmla="+- 0 6250 4722"/>
                            <a:gd name="T165" fmla="*/ T164 w 2189"/>
                            <a:gd name="T166" fmla="+- 0 -1018 -1262"/>
                            <a:gd name="T167" fmla="*/ -1018 h 723"/>
                            <a:gd name="T168" fmla="+- 0 6435 4722"/>
                            <a:gd name="T169" fmla="*/ T168 w 2189"/>
                            <a:gd name="T170" fmla="+- 0 -940 -1262"/>
                            <a:gd name="T171" fmla="*/ -940 h 723"/>
                            <a:gd name="T172" fmla="+- 0 6434 4722"/>
                            <a:gd name="T173" fmla="*/ T172 w 2189"/>
                            <a:gd name="T174" fmla="+- 0 -1034 -1262"/>
                            <a:gd name="T175" fmla="*/ -1034 h 723"/>
                            <a:gd name="T176" fmla="+- 0 6193 4722"/>
                            <a:gd name="T177" fmla="*/ T176 w 2189"/>
                            <a:gd name="T178" fmla="+- 0 -1033 -1262"/>
                            <a:gd name="T179" fmla="*/ -1033 h 723"/>
                            <a:gd name="T180" fmla="+- 0 6128 4722"/>
                            <a:gd name="T181" fmla="*/ T180 w 2189"/>
                            <a:gd name="T182" fmla="+- 0 -742 -1262"/>
                            <a:gd name="T183" fmla="*/ -742 h 723"/>
                            <a:gd name="T184" fmla="+- 0 6321 4722"/>
                            <a:gd name="T185" fmla="*/ T184 w 2189"/>
                            <a:gd name="T186" fmla="+- 0 -585 -1262"/>
                            <a:gd name="T187" fmla="*/ -585 h 723"/>
                            <a:gd name="T188" fmla="+- 0 6471 4722"/>
                            <a:gd name="T189" fmla="*/ T188 w 2189"/>
                            <a:gd name="T190" fmla="+- 0 -648 -1262"/>
                            <a:gd name="T191" fmla="*/ -648 h 723"/>
                            <a:gd name="T192" fmla="+- 0 6877 4722"/>
                            <a:gd name="T193" fmla="*/ T192 w 2189"/>
                            <a:gd name="T194" fmla="+- 0 -1037 -1262"/>
                            <a:gd name="T195" fmla="*/ -1037 h 723"/>
                            <a:gd name="T196" fmla="+- 0 6682 4722"/>
                            <a:gd name="T197" fmla="*/ T196 w 2189"/>
                            <a:gd name="T198" fmla="+- 0 -1056 -1262"/>
                            <a:gd name="T199" fmla="*/ -1056 h 723"/>
                            <a:gd name="T200" fmla="+- 0 6553 4722"/>
                            <a:gd name="T201" fmla="*/ T200 w 2189"/>
                            <a:gd name="T202" fmla="+- 0 -1069 -1262"/>
                            <a:gd name="T203" fmla="*/ -1069 h 723"/>
                            <a:gd name="T204" fmla="+- 0 6649 4722"/>
                            <a:gd name="T205" fmla="*/ T204 w 2189"/>
                            <a:gd name="T206" fmla="+- 0 -981 -1262"/>
                            <a:gd name="T207" fmla="*/ -981 h 723"/>
                            <a:gd name="T208" fmla="+- 0 6805 4722"/>
                            <a:gd name="T209" fmla="*/ T208 w 2189"/>
                            <a:gd name="T210" fmla="+- 0 -1026 -1262"/>
                            <a:gd name="T211" fmla="*/ -1026 h 723"/>
                            <a:gd name="T212" fmla="+- 0 6856 4722"/>
                            <a:gd name="T213" fmla="*/ T212 w 2189"/>
                            <a:gd name="T214" fmla="+- 0 -594 -1262"/>
                            <a:gd name="T215" fmla="*/ -594 h 7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2189" h="723">
                              <a:moveTo>
                                <a:pt x="544" y="668"/>
                              </a:moveTo>
                              <a:lnTo>
                                <a:pt x="506" y="665"/>
                              </a:lnTo>
                              <a:lnTo>
                                <a:pt x="476" y="655"/>
                              </a:lnTo>
                              <a:lnTo>
                                <a:pt x="457" y="639"/>
                              </a:lnTo>
                              <a:lnTo>
                                <a:pt x="452" y="635"/>
                              </a:lnTo>
                              <a:lnTo>
                                <a:pt x="447" y="628"/>
                              </a:lnTo>
                              <a:lnTo>
                                <a:pt x="431" y="605"/>
                              </a:lnTo>
                              <a:lnTo>
                                <a:pt x="469" y="553"/>
                              </a:lnTo>
                              <a:lnTo>
                                <a:pt x="470" y="553"/>
                              </a:lnTo>
                              <a:lnTo>
                                <a:pt x="497" y="491"/>
                              </a:lnTo>
                              <a:lnTo>
                                <a:pt x="514" y="418"/>
                              </a:lnTo>
                              <a:lnTo>
                                <a:pt x="520" y="338"/>
                              </a:lnTo>
                              <a:lnTo>
                                <a:pt x="514" y="258"/>
                              </a:lnTo>
                              <a:lnTo>
                                <a:pt x="497" y="186"/>
                              </a:lnTo>
                              <a:lnTo>
                                <a:pt x="470" y="124"/>
                              </a:lnTo>
                              <a:lnTo>
                                <a:pt x="460" y="110"/>
                              </a:lnTo>
                              <a:lnTo>
                                <a:pt x="460" y="338"/>
                              </a:lnTo>
                              <a:lnTo>
                                <a:pt x="456" y="404"/>
                              </a:lnTo>
                              <a:lnTo>
                                <a:pt x="446" y="462"/>
                              </a:lnTo>
                              <a:lnTo>
                                <a:pt x="429" y="512"/>
                              </a:lnTo>
                              <a:lnTo>
                                <a:pt x="405" y="553"/>
                              </a:lnTo>
                              <a:lnTo>
                                <a:pt x="379" y="520"/>
                              </a:lnTo>
                              <a:lnTo>
                                <a:pt x="348" y="494"/>
                              </a:lnTo>
                              <a:lnTo>
                                <a:pt x="315" y="476"/>
                              </a:lnTo>
                              <a:lnTo>
                                <a:pt x="277" y="465"/>
                              </a:lnTo>
                              <a:lnTo>
                                <a:pt x="277" y="524"/>
                              </a:lnTo>
                              <a:lnTo>
                                <a:pt x="303" y="531"/>
                              </a:lnTo>
                              <a:lnTo>
                                <a:pt x="324" y="544"/>
                              </a:lnTo>
                              <a:lnTo>
                                <a:pt x="344" y="564"/>
                              </a:lnTo>
                              <a:lnTo>
                                <a:pt x="364" y="595"/>
                              </a:lnTo>
                              <a:lnTo>
                                <a:pt x="341" y="609"/>
                              </a:lnTo>
                              <a:lnTo>
                                <a:pt x="316" y="619"/>
                              </a:lnTo>
                              <a:lnTo>
                                <a:pt x="289" y="625"/>
                              </a:lnTo>
                              <a:lnTo>
                                <a:pt x="260" y="628"/>
                              </a:lnTo>
                              <a:lnTo>
                                <a:pt x="193" y="615"/>
                              </a:lnTo>
                              <a:lnTo>
                                <a:pt x="137" y="579"/>
                              </a:lnTo>
                              <a:lnTo>
                                <a:pt x="96" y="520"/>
                              </a:lnTo>
                              <a:lnTo>
                                <a:pt x="69" y="440"/>
                              </a:lnTo>
                              <a:lnTo>
                                <a:pt x="60" y="338"/>
                              </a:lnTo>
                              <a:lnTo>
                                <a:pt x="69" y="237"/>
                              </a:lnTo>
                              <a:lnTo>
                                <a:pt x="96" y="157"/>
                              </a:lnTo>
                              <a:lnTo>
                                <a:pt x="137" y="98"/>
                              </a:lnTo>
                              <a:lnTo>
                                <a:pt x="193" y="61"/>
                              </a:lnTo>
                              <a:lnTo>
                                <a:pt x="260" y="49"/>
                              </a:lnTo>
                              <a:lnTo>
                                <a:pt x="327" y="61"/>
                              </a:lnTo>
                              <a:lnTo>
                                <a:pt x="383" y="98"/>
                              </a:lnTo>
                              <a:lnTo>
                                <a:pt x="424" y="157"/>
                              </a:lnTo>
                              <a:lnTo>
                                <a:pt x="451" y="237"/>
                              </a:lnTo>
                              <a:lnTo>
                                <a:pt x="460" y="338"/>
                              </a:lnTo>
                              <a:lnTo>
                                <a:pt x="460" y="110"/>
                              </a:lnTo>
                              <a:lnTo>
                                <a:pt x="432" y="72"/>
                              </a:lnTo>
                              <a:lnTo>
                                <a:pt x="404" y="49"/>
                              </a:lnTo>
                              <a:lnTo>
                                <a:pt x="384" y="33"/>
                              </a:lnTo>
                              <a:lnTo>
                                <a:pt x="326" y="8"/>
                              </a:lnTo>
                              <a:lnTo>
                                <a:pt x="260" y="0"/>
                              </a:lnTo>
                              <a:lnTo>
                                <a:pt x="194" y="8"/>
                              </a:lnTo>
                              <a:lnTo>
                                <a:pt x="136" y="33"/>
                              </a:lnTo>
                              <a:lnTo>
                                <a:pt x="88" y="72"/>
                              </a:lnTo>
                              <a:lnTo>
                                <a:pt x="50" y="124"/>
                              </a:lnTo>
                              <a:lnTo>
                                <a:pt x="23" y="186"/>
                              </a:lnTo>
                              <a:lnTo>
                                <a:pt x="6" y="258"/>
                              </a:lnTo>
                              <a:lnTo>
                                <a:pt x="0" y="338"/>
                              </a:lnTo>
                              <a:lnTo>
                                <a:pt x="6" y="418"/>
                              </a:lnTo>
                              <a:lnTo>
                                <a:pt x="23" y="490"/>
                              </a:lnTo>
                              <a:lnTo>
                                <a:pt x="50" y="553"/>
                              </a:lnTo>
                              <a:lnTo>
                                <a:pt x="88" y="605"/>
                              </a:lnTo>
                              <a:lnTo>
                                <a:pt x="136" y="644"/>
                              </a:lnTo>
                              <a:lnTo>
                                <a:pt x="194" y="668"/>
                              </a:lnTo>
                              <a:lnTo>
                                <a:pt x="260" y="677"/>
                              </a:lnTo>
                              <a:lnTo>
                                <a:pt x="296" y="674"/>
                              </a:lnTo>
                              <a:lnTo>
                                <a:pt x="330" y="667"/>
                              </a:lnTo>
                              <a:lnTo>
                                <a:pt x="361" y="656"/>
                              </a:lnTo>
                              <a:lnTo>
                                <a:pt x="390" y="639"/>
                              </a:lnTo>
                              <a:lnTo>
                                <a:pt x="420" y="679"/>
                              </a:lnTo>
                              <a:lnTo>
                                <a:pt x="458" y="704"/>
                              </a:lnTo>
                              <a:lnTo>
                                <a:pt x="500" y="718"/>
                              </a:lnTo>
                              <a:lnTo>
                                <a:pt x="544" y="722"/>
                              </a:lnTo>
                              <a:lnTo>
                                <a:pt x="544" y="668"/>
                              </a:lnTo>
                              <a:close/>
                              <a:moveTo>
                                <a:pt x="924" y="193"/>
                              </a:moveTo>
                              <a:lnTo>
                                <a:pt x="869" y="193"/>
                              </a:lnTo>
                              <a:lnTo>
                                <a:pt x="869" y="543"/>
                              </a:lnTo>
                              <a:lnTo>
                                <a:pt x="829" y="580"/>
                              </a:lnTo>
                              <a:lnTo>
                                <a:pt x="793" y="608"/>
                              </a:lnTo>
                              <a:lnTo>
                                <a:pt x="758" y="627"/>
                              </a:lnTo>
                              <a:lnTo>
                                <a:pt x="718" y="633"/>
                              </a:lnTo>
                              <a:lnTo>
                                <a:pt x="672" y="625"/>
                              </a:lnTo>
                              <a:lnTo>
                                <a:pt x="642" y="602"/>
                              </a:lnTo>
                              <a:lnTo>
                                <a:pt x="626" y="564"/>
                              </a:lnTo>
                              <a:lnTo>
                                <a:pt x="621" y="512"/>
                              </a:lnTo>
                              <a:lnTo>
                                <a:pt x="621" y="193"/>
                              </a:lnTo>
                              <a:lnTo>
                                <a:pt x="567" y="193"/>
                              </a:lnTo>
                              <a:lnTo>
                                <a:pt x="567" y="517"/>
                              </a:lnTo>
                              <a:lnTo>
                                <a:pt x="575" y="586"/>
                              </a:lnTo>
                              <a:lnTo>
                                <a:pt x="600" y="636"/>
                              </a:lnTo>
                              <a:lnTo>
                                <a:pt x="644" y="666"/>
                              </a:lnTo>
                              <a:lnTo>
                                <a:pt x="707" y="677"/>
                              </a:lnTo>
                              <a:lnTo>
                                <a:pt x="755" y="671"/>
                              </a:lnTo>
                              <a:lnTo>
                                <a:pt x="795" y="655"/>
                              </a:lnTo>
                              <a:lnTo>
                                <a:pt x="832" y="628"/>
                              </a:lnTo>
                              <a:lnTo>
                                <a:pt x="869" y="593"/>
                              </a:lnTo>
                              <a:lnTo>
                                <a:pt x="869" y="668"/>
                              </a:lnTo>
                              <a:lnTo>
                                <a:pt x="924" y="668"/>
                              </a:lnTo>
                              <a:lnTo>
                                <a:pt x="924" y="193"/>
                              </a:lnTo>
                              <a:close/>
                              <a:moveTo>
                                <a:pt x="1358" y="561"/>
                              </a:moveTo>
                              <a:lnTo>
                                <a:pt x="1314" y="537"/>
                              </a:lnTo>
                              <a:lnTo>
                                <a:pt x="1281" y="584"/>
                              </a:lnTo>
                              <a:lnTo>
                                <a:pt x="1250" y="613"/>
                              </a:lnTo>
                              <a:lnTo>
                                <a:pt x="1216" y="629"/>
                              </a:lnTo>
                              <a:lnTo>
                                <a:pt x="1175" y="633"/>
                              </a:lnTo>
                              <a:lnTo>
                                <a:pt x="1106" y="617"/>
                              </a:lnTo>
                              <a:lnTo>
                                <a:pt x="1059" y="573"/>
                              </a:lnTo>
                              <a:lnTo>
                                <a:pt x="1031" y="509"/>
                              </a:lnTo>
                              <a:lnTo>
                                <a:pt x="1023" y="432"/>
                              </a:lnTo>
                              <a:lnTo>
                                <a:pt x="1353" y="432"/>
                              </a:lnTo>
                              <a:lnTo>
                                <a:pt x="1349" y="389"/>
                              </a:lnTo>
                              <a:lnTo>
                                <a:pt x="1346" y="350"/>
                              </a:lnTo>
                              <a:lnTo>
                                <a:pt x="1323" y="282"/>
                              </a:lnTo>
                              <a:lnTo>
                                <a:pt x="1298" y="247"/>
                              </a:lnTo>
                              <a:lnTo>
                                <a:pt x="1298" y="389"/>
                              </a:lnTo>
                              <a:lnTo>
                                <a:pt x="1023" y="389"/>
                              </a:lnTo>
                              <a:lnTo>
                                <a:pt x="1031" y="337"/>
                              </a:lnTo>
                              <a:lnTo>
                                <a:pt x="1056" y="284"/>
                              </a:lnTo>
                              <a:lnTo>
                                <a:pt x="1099" y="244"/>
                              </a:lnTo>
                              <a:lnTo>
                                <a:pt x="1161" y="228"/>
                              </a:lnTo>
                              <a:lnTo>
                                <a:pt x="1216" y="240"/>
                              </a:lnTo>
                              <a:lnTo>
                                <a:pt x="1257" y="272"/>
                              </a:lnTo>
                              <a:lnTo>
                                <a:pt x="1284" y="322"/>
                              </a:lnTo>
                              <a:lnTo>
                                <a:pt x="1298" y="389"/>
                              </a:lnTo>
                              <a:lnTo>
                                <a:pt x="1298" y="247"/>
                              </a:lnTo>
                              <a:lnTo>
                                <a:pt x="1286" y="229"/>
                              </a:lnTo>
                              <a:lnTo>
                                <a:pt x="1284" y="228"/>
                              </a:lnTo>
                              <a:lnTo>
                                <a:pt x="1232" y="196"/>
                              </a:lnTo>
                              <a:lnTo>
                                <a:pt x="1163" y="184"/>
                              </a:lnTo>
                              <a:lnTo>
                                <a:pt x="1097" y="196"/>
                              </a:lnTo>
                              <a:lnTo>
                                <a:pt x="1042" y="229"/>
                              </a:lnTo>
                              <a:lnTo>
                                <a:pt x="1002" y="280"/>
                              </a:lnTo>
                              <a:lnTo>
                                <a:pt x="977" y="348"/>
                              </a:lnTo>
                              <a:lnTo>
                                <a:pt x="968" y="430"/>
                              </a:lnTo>
                              <a:lnTo>
                                <a:pt x="977" y="520"/>
                              </a:lnTo>
                              <a:lnTo>
                                <a:pt x="1004" y="589"/>
                              </a:lnTo>
                              <a:lnTo>
                                <a:pt x="1046" y="638"/>
                              </a:lnTo>
                              <a:lnTo>
                                <a:pt x="1102" y="667"/>
                              </a:lnTo>
                              <a:lnTo>
                                <a:pt x="1171" y="677"/>
                              </a:lnTo>
                              <a:lnTo>
                                <a:pt x="1231" y="670"/>
                              </a:lnTo>
                              <a:lnTo>
                                <a:pt x="1279" y="650"/>
                              </a:lnTo>
                              <a:lnTo>
                                <a:pt x="1299" y="633"/>
                              </a:lnTo>
                              <a:lnTo>
                                <a:pt x="1320" y="614"/>
                              </a:lnTo>
                              <a:lnTo>
                                <a:pt x="1358" y="561"/>
                              </a:lnTo>
                              <a:close/>
                              <a:moveTo>
                                <a:pt x="1787" y="561"/>
                              </a:moveTo>
                              <a:lnTo>
                                <a:pt x="1742" y="537"/>
                              </a:lnTo>
                              <a:lnTo>
                                <a:pt x="1709" y="584"/>
                              </a:lnTo>
                              <a:lnTo>
                                <a:pt x="1678" y="613"/>
                              </a:lnTo>
                              <a:lnTo>
                                <a:pt x="1645" y="629"/>
                              </a:lnTo>
                              <a:lnTo>
                                <a:pt x="1604" y="633"/>
                              </a:lnTo>
                              <a:lnTo>
                                <a:pt x="1535" y="617"/>
                              </a:lnTo>
                              <a:lnTo>
                                <a:pt x="1487" y="573"/>
                              </a:lnTo>
                              <a:lnTo>
                                <a:pt x="1460" y="509"/>
                              </a:lnTo>
                              <a:lnTo>
                                <a:pt x="1451" y="432"/>
                              </a:lnTo>
                              <a:lnTo>
                                <a:pt x="1782" y="432"/>
                              </a:lnTo>
                              <a:lnTo>
                                <a:pt x="1778" y="389"/>
                              </a:lnTo>
                              <a:lnTo>
                                <a:pt x="1774" y="350"/>
                              </a:lnTo>
                              <a:lnTo>
                                <a:pt x="1752" y="282"/>
                              </a:lnTo>
                              <a:lnTo>
                                <a:pt x="1727" y="247"/>
                              </a:lnTo>
                              <a:lnTo>
                                <a:pt x="1727" y="389"/>
                              </a:lnTo>
                              <a:lnTo>
                                <a:pt x="1451" y="389"/>
                              </a:lnTo>
                              <a:lnTo>
                                <a:pt x="1460" y="337"/>
                              </a:lnTo>
                              <a:lnTo>
                                <a:pt x="1485" y="284"/>
                              </a:lnTo>
                              <a:lnTo>
                                <a:pt x="1528" y="244"/>
                              </a:lnTo>
                              <a:lnTo>
                                <a:pt x="1590" y="228"/>
                              </a:lnTo>
                              <a:lnTo>
                                <a:pt x="1645" y="240"/>
                              </a:lnTo>
                              <a:lnTo>
                                <a:pt x="1686" y="272"/>
                              </a:lnTo>
                              <a:lnTo>
                                <a:pt x="1713" y="322"/>
                              </a:lnTo>
                              <a:lnTo>
                                <a:pt x="1727" y="389"/>
                              </a:lnTo>
                              <a:lnTo>
                                <a:pt x="1727" y="247"/>
                              </a:lnTo>
                              <a:lnTo>
                                <a:pt x="1714" y="229"/>
                              </a:lnTo>
                              <a:lnTo>
                                <a:pt x="1712" y="228"/>
                              </a:lnTo>
                              <a:lnTo>
                                <a:pt x="1661" y="196"/>
                              </a:lnTo>
                              <a:lnTo>
                                <a:pt x="1592" y="184"/>
                              </a:lnTo>
                              <a:lnTo>
                                <a:pt x="1525" y="196"/>
                              </a:lnTo>
                              <a:lnTo>
                                <a:pt x="1471" y="229"/>
                              </a:lnTo>
                              <a:lnTo>
                                <a:pt x="1431" y="280"/>
                              </a:lnTo>
                              <a:lnTo>
                                <a:pt x="1405" y="348"/>
                              </a:lnTo>
                              <a:lnTo>
                                <a:pt x="1397" y="430"/>
                              </a:lnTo>
                              <a:lnTo>
                                <a:pt x="1406" y="520"/>
                              </a:lnTo>
                              <a:lnTo>
                                <a:pt x="1432" y="589"/>
                              </a:lnTo>
                              <a:lnTo>
                                <a:pt x="1474" y="638"/>
                              </a:lnTo>
                              <a:lnTo>
                                <a:pt x="1531" y="667"/>
                              </a:lnTo>
                              <a:lnTo>
                                <a:pt x="1599" y="677"/>
                              </a:lnTo>
                              <a:lnTo>
                                <a:pt x="1660" y="670"/>
                              </a:lnTo>
                              <a:lnTo>
                                <a:pt x="1708" y="650"/>
                              </a:lnTo>
                              <a:lnTo>
                                <a:pt x="1728" y="633"/>
                              </a:lnTo>
                              <a:lnTo>
                                <a:pt x="1749" y="614"/>
                              </a:lnTo>
                              <a:lnTo>
                                <a:pt x="1787" y="561"/>
                              </a:lnTo>
                              <a:close/>
                              <a:moveTo>
                                <a:pt x="2189" y="344"/>
                              </a:moveTo>
                              <a:lnTo>
                                <a:pt x="2180" y="275"/>
                              </a:lnTo>
                              <a:lnTo>
                                <a:pt x="2155" y="225"/>
                              </a:lnTo>
                              <a:lnTo>
                                <a:pt x="2112" y="195"/>
                              </a:lnTo>
                              <a:lnTo>
                                <a:pt x="2048" y="184"/>
                              </a:lnTo>
                              <a:lnTo>
                                <a:pt x="2001" y="190"/>
                              </a:lnTo>
                              <a:lnTo>
                                <a:pt x="1960" y="206"/>
                              </a:lnTo>
                              <a:lnTo>
                                <a:pt x="1923" y="233"/>
                              </a:lnTo>
                              <a:lnTo>
                                <a:pt x="1886" y="268"/>
                              </a:lnTo>
                              <a:lnTo>
                                <a:pt x="1886" y="193"/>
                              </a:lnTo>
                              <a:lnTo>
                                <a:pt x="1831" y="193"/>
                              </a:lnTo>
                              <a:lnTo>
                                <a:pt x="1831" y="668"/>
                              </a:lnTo>
                              <a:lnTo>
                                <a:pt x="1886" y="668"/>
                              </a:lnTo>
                              <a:lnTo>
                                <a:pt x="1886" y="318"/>
                              </a:lnTo>
                              <a:lnTo>
                                <a:pt x="1927" y="281"/>
                              </a:lnTo>
                              <a:lnTo>
                                <a:pt x="1962" y="253"/>
                              </a:lnTo>
                              <a:lnTo>
                                <a:pt x="1997" y="234"/>
                              </a:lnTo>
                              <a:lnTo>
                                <a:pt x="2037" y="228"/>
                              </a:lnTo>
                              <a:lnTo>
                                <a:pt x="2083" y="236"/>
                              </a:lnTo>
                              <a:lnTo>
                                <a:pt x="2113" y="259"/>
                              </a:lnTo>
                              <a:lnTo>
                                <a:pt x="2129" y="297"/>
                              </a:lnTo>
                              <a:lnTo>
                                <a:pt x="2134" y="349"/>
                              </a:lnTo>
                              <a:lnTo>
                                <a:pt x="2134" y="668"/>
                              </a:lnTo>
                              <a:lnTo>
                                <a:pt x="2189" y="668"/>
                              </a:lnTo>
                              <a:lnTo>
                                <a:pt x="2189" y="34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ACBA5" id="docshape15" o:spid="_x0000_s1026" style="position:absolute;margin-left:236.1pt;margin-top:-63.1pt;width:109.45pt;height:36.15pt;z-index:-1576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189,7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" path="m544,668r-38,-3l476,655,457,639r-5,-4l447,628,431,605r38,-52l470,553r27,-62l514,418r6,-80l514,258,497,186,470,124,460,110r,228l456,404r-10,58l429,512r-24,41l379,520,348,494,315,476,277,465r,59l303,531r21,13l344,564r20,31l341,609r-25,10l289,625r-29,3l193,615,137,579,96,520,69,440,60,338,69,237,96,157,137,98,193,61,260,49r67,12l383,98r41,59l451,237r9,101l460,110,432,72,404,49,384,33,326,8,260,,194,8,136,33,88,72,50,124,23,186,6,258,,338r6,80l23,490r27,63l88,605r48,39l194,668r66,9l296,674r34,-7l361,656r29,-17l420,679r38,25l500,718r44,4l544,668xm924,193r-55,l869,543r-40,37l793,608r-35,19l718,633r-46,-8l642,602,626,564r-5,-52l621,193r-54,l567,517r8,69l600,636r44,30l707,677r48,-6l795,655r37,-27l869,593r,75l924,668r,-475xm1358,561r-44,-24l1281,584r-31,29l1216,629r-41,4l1106,617r-47,-44l1031,509r-8,-77l1353,432r-4,-43l1346,350r-23,-68l1298,247r,142l1023,389r8,-52l1056,284r43,-40l1161,228r55,12l1257,272r27,50l1298,389r,-142l1286,229r-2,-1l1232,196r-69,-12l1097,196r-55,33l1002,280r-25,68l968,430r9,90l1004,589r42,49l1102,667r69,10l1231,670r48,-20l1299,633r21,-19l1358,561xm1787,561r-45,-24l1709,584r-31,29l1645,629r-41,4l1535,617r-48,-44l1460,509r-9,-77l1782,432r-4,-43l1774,350r-22,-68l1727,247r,142l1451,389r9,-52l1485,284r43,-40l1590,228r55,12l1686,272r27,50l1727,389r,-142l1714,229r-2,-1l1661,196r-69,-12l1525,196r-54,33l1431,280r-26,68l1397,430r9,90l1432,589r42,49l1531,667r68,10l1660,670r48,-20l1728,633r21,-19l1787,561xm2189,344r-9,-69l2155,225r-43,-30l2048,184r-47,6l1960,206r-37,27l1886,268r,-75l1831,193r,475l1886,668r,-350l1927,281r35,-28l1997,234r40,-6l2083,236r30,23l2129,297r5,52l2134,668r55,l2189,344xe" fillcolor="#231f20" stroked="f">
                <v:path arrowok="t" o:connecttype="custom" o:connectlocs="290195,-395605;297815,-450215;330200,-586740;292100,-731520;272415,-476250;200025,-499110;205740,-455930;200660,-408305;86995,-433705;43815,-650875;165100,-770255;286385,-650875;256540,-770255;123190,-796290;14605,-683260;14605,-490220;123190,-377190;229235,-384810;317500,-345440;551815,-678815;481330,-403225;397510,-443230;360045,-473075;448945,-371475;551815,-424815;862330,-445135;772160,-401955;654685,-478155;854710,-579120;649605,-554355;737235,-656590;824230,-554355;782320,-676910;636270,-623570;637540,-427355;781685,-375920;862330,-445135;1065530,-412115;944245,-437515;1129030,-554355;1096645,-554355;970280,-646430;1087755,-596900;1087120,-656590;934085,-655955;892810,-471170;1015365,-371475;1110615,-411480;1368425,-658495;1244600,-670560;1162685,-678815;1223645,-622935;1322705,-651510;1355090,-377190" o:connectangles="0,0,0,0,0,0,0,0,0,0,0,0,0,0,0,0,0,0,0,0,0,0,0,0,0,0,0,0,0,0,0,0,0,0,0,0,0,0,0,0,0,0,0,0,0,0,0,0,0,0,0,0,0,0"/>
                <w10:wrap anchorx="page"/>
              </v:shape>
            </w:pict>
          </mc:Fallback>
        </mc:AlternateContent>
      </w:r>
      <w:r w:rsidR="005E514F">
        <w:rPr>
          <w:smallCaps/>
          <w:w w:val="110"/>
        </w:rPr>
        <w:br/>
      </w:r>
      <w:r w:rsidR="005E514F">
        <w:rPr>
          <w:smallCaps/>
          <w:w w:val="110"/>
        </w:rPr>
        <w:br/>
      </w:r>
      <w:r>
        <w:rPr>
          <w:smallCaps/>
          <w:w w:val="110"/>
        </w:rPr>
        <w:t>ECS</w:t>
      </w:r>
      <w:r w:rsidR="00DC5F26">
        <w:rPr>
          <w:smallCaps/>
          <w:w w:val="110"/>
          <w:lang w:val="en-US"/>
        </w:rPr>
        <w:t>766P</w:t>
      </w:r>
      <w:r>
        <w:rPr>
          <w:smallCaps/>
          <w:w w:val="110"/>
        </w:rPr>
        <w:t>:</w:t>
      </w:r>
      <w:r>
        <w:rPr>
          <w:smallCaps/>
          <w:spacing w:val="35"/>
          <w:w w:val="110"/>
        </w:rPr>
        <w:t xml:space="preserve"> </w:t>
      </w:r>
      <w:r w:rsidR="00267DBC">
        <w:rPr>
          <w:smallCaps/>
          <w:spacing w:val="66"/>
          <w:w w:val="110"/>
        </w:rPr>
        <w:t>DATA MINING</w:t>
      </w:r>
    </w:p>
    <w:p w14:paraId="7FE4D7B8" w14:textId="5C0276B9" w:rsidR="00EB73DB" w:rsidRPr="005E514F" w:rsidRDefault="00DC5F26" w:rsidP="00D742C8">
      <w:pPr>
        <w:spacing w:before="95" w:line="283" w:lineRule="auto"/>
        <w:ind w:left="3119" w:right="3308" w:hanging="1418"/>
        <w:rPr>
          <w:spacing w:val="-2"/>
          <w:w w:val="105"/>
          <w:lang w:val="en-US"/>
        </w:rPr>
      </w:pPr>
      <w:r>
        <w:rPr>
          <w:spacing w:val="-2"/>
          <w:w w:val="105"/>
          <w:lang w:val="en-US"/>
        </w:rPr>
        <w:t xml:space="preserve">      </w:t>
      </w:r>
      <w:r w:rsidR="00D742C8">
        <w:rPr>
          <w:spacing w:val="-2"/>
          <w:w w:val="105"/>
          <w:lang w:val="en-US"/>
        </w:rPr>
        <w:t xml:space="preserve">  </w:t>
      </w:r>
      <w:r>
        <w:rPr>
          <w:spacing w:val="-2"/>
          <w:w w:val="105"/>
        </w:rPr>
        <w:t xml:space="preserve">Dr. </w:t>
      </w:r>
      <w:r w:rsidR="00DA6190">
        <w:rPr>
          <w:spacing w:val="-2"/>
          <w:w w:val="105"/>
        </w:rPr>
        <w:t>Dimitrios Kollias</w:t>
      </w:r>
      <w:r>
        <w:rPr>
          <w:spacing w:val="-2"/>
          <w:w w:val="105"/>
          <w:lang w:val="en-US"/>
        </w:rPr>
        <w:t>,  Elona</w:t>
      </w:r>
      <w:r w:rsidR="005E514F">
        <w:rPr>
          <w:spacing w:val="-2"/>
          <w:w w:val="105"/>
          <w:lang w:val="en-US"/>
        </w:rPr>
        <w:t xml:space="preserve"> </w:t>
      </w:r>
      <w:r>
        <w:rPr>
          <w:spacing w:val="-2"/>
          <w:w w:val="105"/>
          <w:lang w:val="en-US"/>
        </w:rPr>
        <w:t>Shatri</w:t>
      </w:r>
      <w:r>
        <w:rPr>
          <w:spacing w:val="-11"/>
          <w:w w:val="105"/>
        </w:rPr>
        <w:t xml:space="preserve"> </w:t>
      </w:r>
    </w:p>
    <w:p w14:paraId="0934A429" w14:textId="77777777" w:rsidR="00EB73DB" w:rsidRDefault="00DA6190">
      <w:pPr>
        <w:pStyle w:val="BodyText"/>
        <w:spacing w:before="8"/>
        <w:rPr>
          <w:sz w:val="8"/>
        </w:rPr>
      </w:pPr>
      <w:r>
        <w:rPr>
          <w:noProof/>
        </w:rPr>
        <mc:AlternateContent>
          <mc:Choice Requires="wps">
            <w:drawing>
              <wp:anchor distT="0" distB="0" distL="0" distR="0" simplePos="0" relativeHeight="487589376" behindDoc="1" locked="0" layoutInCell="1" allowOverlap="1" wp14:anchorId="0943291B" wp14:editId="708C937F">
                <wp:simplePos x="0" y="0"/>
                <wp:positionH relativeFrom="page">
                  <wp:posOffset>1994535</wp:posOffset>
                </wp:positionH>
                <wp:positionV relativeFrom="paragraph">
                  <wp:posOffset>80010</wp:posOffset>
                </wp:positionV>
                <wp:extent cx="107950" cy="25400"/>
                <wp:effectExtent l="0" t="0" r="6350" b="0"/>
                <wp:wrapTopAndBottom/>
                <wp:docPr id="34" name="docshape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DB832A" id="docshape16" o:spid="_x0000_s1026" style="position:absolute;margin-left:157.05pt;margin-top:6.3pt;width:8.5pt;height:2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ZQbZUO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589888" behindDoc="1" locked="0" layoutInCell="1" allowOverlap="1" wp14:anchorId="5C037329" wp14:editId="0B65C7D6">
                <wp:simplePos x="0" y="0"/>
                <wp:positionH relativeFrom="page">
                  <wp:posOffset>2210435</wp:posOffset>
                </wp:positionH>
                <wp:positionV relativeFrom="paragraph">
                  <wp:posOffset>80010</wp:posOffset>
                </wp:positionV>
                <wp:extent cx="107950" cy="25400"/>
                <wp:effectExtent l="0" t="0" r="6350" b="0"/>
                <wp:wrapTopAndBottom/>
                <wp:docPr id="33"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C9C87C" id="docshape17" o:spid="_x0000_s1026" style="position:absolute;margin-left:174.05pt;margin-top:6.3pt;width:8.5pt;height:2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LkDUxu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590400" behindDoc="1" locked="0" layoutInCell="1" allowOverlap="1" wp14:anchorId="5AB00B59" wp14:editId="2EB02E6C">
                <wp:simplePos x="0" y="0"/>
                <wp:positionH relativeFrom="page">
                  <wp:posOffset>2426335</wp:posOffset>
                </wp:positionH>
                <wp:positionV relativeFrom="paragraph">
                  <wp:posOffset>80010</wp:posOffset>
                </wp:positionV>
                <wp:extent cx="107950" cy="25400"/>
                <wp:effectExtent l="0" t="0" r="6350" b="0"/>
                <wp:wrapTopAndBottom/>
                <wp:docPr id="32"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08D2C2" id="docshape18" o:spid="_x0000_s1026" style="position:absolute;margin-left:191.05pt;margin-top:6.3pt;width:8.5pt;height:2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" fillcolor="black" stroked="f">
                <v:path arrowok="t"/>
                <w10:wrap type="topAndBottom" anchorx="page"/>
              </v:rect>
            </w:pict>
          </mc:Fallback>
        </mc:AlternateContent>
      </w:r>
      <w:r>
        <w:rPr>
          <w:noProof/>
        </w:rPr>
        <mc:AlternateContent>
          <mc:Choice Requires="wps">
            <w:drawing>
              <wp:anchor distT="0" distB="0" distL="0" distR="0" simplePos="0" relativeHeight="487590912" behindDoc="1" locked="0" layoutInCell="1" allowOverlap="1" wp14:anchorId="37F1BDF3" wp14:editId="5010EF83">
                <wp:simplePos x="0" y="0"/>
                <wp:positionH relativeFrom="page">
                  <wp:posOffset>2642235</wp:posOffset>
                </wp:positionH>
                <wp:positionV relativeFrom="paragraph">
                  <wp:posOffset>80010</wp:posOffset>
                </wp:positionV>
                <wp:extent cx="107950" cy="25400"/>
                <wp:effectExtent l="0" t="0" r="6350" b="0"/>
                <wp:wrapTopAndBottom/>
                <wp:docPr id="31"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3F5F07" id="docshape19" o:spid="_x0000_s1026" style="position:absolute;margin-left:208.05pt;margin-top:6.3pt;width:8.5pt;height:2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" fillcolor="black" stroked="f">
                <v:path arrowok="t"/>
                <w10:wrap type="topAndBottom" anchorx="page"/>
              </v:rect>
            </w:pict>
          </mc:Fallback>
        </mc:AlternateContent>
      </w:r>
      <w:r>
        <w:rPr>
          <w:noProof/>
        </w:rPr>
        <mc:AlternateContent>
          <mc:Choice Requires="wps">
            <w:drawing>
              <wp:anchor distT="0" distB="0" distL="0" distR="0" simplePos="0" relativeHeight="487591424" behindDoc="1" locked="0" layoutInCell="1" allowOverlap="1" wp14:anchorId="34C1656F" wp14:editId="7A5D1BED">
                <wp:simplePos x="0" y="0"/>
                <wp:positionH relativeFrom="page">
                  <wp:posOffset>2858135</wp:posOffset>
                </wp:positionH>
                <wp:positionV relativeFrom="paragraph">
                  <wp:posOffset>80010</wp:posOffset>
                </wp:positionV>
                <wp:extent cx="107950" cy="25400"/>
                <wp:effectExtent l="0" t="0" r="6350" b="0"/>
                <wp:wrapTopAndBottom/>
                <wp:docPr id="30" name="docshape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3303FA" id="docshape20" o:spid="_x0000_s1026" style="position:absolute;margin-left:225.05pt;margin-top:6.3pt;width:8.5pt;height:2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Yu+s1u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591936" behindDoc="1" locked="0" layoutInCell="1" allowOverlap="1" wp14:anchorId="610553AC" wp14:editId="2467E200">
                <wp:simplePos x="0" y="0"/>
                <wp:positionH relativeFrom="page">
                  <wp:posOffset>3074670</wp:posOffset>
                </wp:positionH>
                <wp:positionV relativeFrom="paragraph">
                  <wp:posOffset>80010</wp:posOffset>
                </wp:positionV>
                <wp:extent cx="107950" cy="25400"/>
                <wp:effectExtent l="0" t="0" r="6350" b="0"/>
                <wp:wrapTopAndBottom/>
                <wp:docPr id="29" name="docshape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8CC71C" id="docshape21" o:spid="_x0000_s1026" style="position:absolute;margin-left:242.1pt;margin-top:6.3pt;width:8.5pt;height:2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" fillcolor="black" stroked="f">
                <v:path arrowok="t"/>
                <w10:wrap type="topAndBottom" anchorx="page"/>
              </v:rect>
            </w:pict>
          </mc:Fallback>
        </mc:AlternateContent>
      </w:r>
      <w:r>
        <w:rPr>
          <w:noProof/>
        </w:rPr>
        <mc:AlternateContent>
          <mc:Choice Requires="wps">
            <w:drawing>
              <wp:anchor distT="0" distB="0" distL="0" distR="0" simplePos="0" relativeHeight="487592448" behindDoc="1" locked="0" layoutInCell="1" allowOverlap="1" wp14:anchorId="4055DEC9" wp14:editId="3950951E">
                <wp:simplePos x="0" y="0"/>
                <wp:positionH relativeFrom="page">
                  <wp:posOffset>3290570</wp:posOffset>
                </wp:positionH>
                <wp:positionV relativeFrom="paragraph">
                  <wp:posOffset>80010</wp:posOffset>
                </wp:positionV>
                <wp:extent cx="107950" cy="25400"/>
                <wp:effectExtent l="0" t="0" r="6350" b="0"/>
                <wp:wrapTopAndBottom/>
                <wp:docPr id="28" name="docshape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09DE8" id="docshape22" o:spid="_x0000_s1026" style="position:absolute;margin-left:259.1pt;margin-top:6.3pt;width:8.5pt;height:2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DxrqQe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592960" behindDoc="1" locked="0" layoutInCell="1" allowOverlap="1" wp14:anchorId="63758067" wp14:editId="2DCBEDD3">
                <wp:simplePos x="0" y="0"/>
                <wp:positionH relativeFrom="page">
                  <wp:posOffset>3506470</wp:posOffset>
                </wp:positionH>
                <wp:positionV relativeFrom="paragraph">
                  <wp:posOffset>80010</wp:posOffset>
                </wp:positionV>
                <wp:extent cx="107950" cy="25400"/>
                <wp:effectExtent l="0" t="0" r="6350" b="0"/>
                <wp:wrapTopAndBottom/>
                <wp:docPr id="27"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43A90D" id="docshape23" o:spid="_x0000_s1026" style="position:absolute;margin-left:276.1pt;margin-top:6.3pt;width:8.5pt;height:2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FdIX2u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593472" behindDoc="1" locked="0" layoutInCell="1" allowOverlap="1" wp14:anchorId="036F7B8B" wp14:editId="66E32656">
                <wp:simplePos x="0" y="0"/>
                <wp:positionH relativeFrom="page">
                  <wp:posOffset>3722370</wp:posOffset>
                </wp:positionH>
                <wp:positionV relativeFrom="paragraph">
                  <wp:posOffset>80010</wp:posOffset>
                </wp:positionV>
                <wp:extent cx="107950" cy="25400"/>
                <wp:effectExtent l="0" t="0" r="6350" b="0"/>
                <wp:wrapTopAndBottom/>
                <wp:docPr id="26" name="docshape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4F94A0" id="docshape24" o:spid="_x0000_s1026" style="position:absolute;margin-left:293.1pt;margin-top:6.3pt;width:8.5pt;height:2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Mb3o8e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593984" behindDoc="1" locked="0" layoutInCell="1" allowOverlap="1" wp14:anchorId="33429CD7" wp14:editId="1D87B7A7">
                <wp:simplePos x="0" y="0"/>
                <wp:positionH relativeFrom="page">
                  <wp:posOffset>3938270</wp:posOffset>
                </wp:positionH>
                <wp:positionV relativeFrom="paragraph">
                  <wp:posOffset>80010</wp:posOffset>
                </wp:positionV>
                <wp:extent cx="107950" cy="25400"/>
                <wp:effectExtent l="0" t="0" r="6350" b="0"/>
                <wp:wrapTopAndBottom/>
                <wp:docPr id="25" name="docshape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FBC018" id="docshape25" o:spid="_x0000_s1026" style="position:absolute;margin-left:310.1pt;margin-top:6.3pt;width:8.5pt;height:2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" fillcolor="black" stroked="f">
                <v:path arrowok="t"/>
                <w10:wrap type="topAndBottom" anchorx="page"/>
              </v:rect>
            </w:pict>
          </mc:Fallback>
        </mc:AlternateContent>
      </w:r>
      <w:r>
        <w:rPr>
          <w:noProof/>
        </w:rPr>
        <mc:AlternateContent>
          <mc:Choice Requires="wps">
            <w:drawing>
              <wp:anchor distT="0" distB="0" distL="0" distR="0" simplePos="0" relativeHeight="487594496" behindDoc="1" locked="0" layoutInCell="1" allowOverlap="1" wp14:anchorId="7A9D4972" wp14:editId="7F179B10">
                <wp:simplePos x="0" y="0"/>
                <wp:positionH relativeFrom="page">
                  <wp:posOffset>4154170</wp:posOffset>
                </wp:positionH>
                <wp:positionV relativeFrom="paragraph">
                  <wp:posOffset>80010</wp:posOffset>
                </wp:positionV>
                <wp:extent cx="107950" cy="25400"/>
                <wp:effectExtent l="0" t="0" r="6350" b="0"/>
                <wp:wrapTopAndBottom/>
                <wp:docPr id="24" name="docshape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FA265" id="docshape26" o:spid="_x0000_s1026" style="position:absolute;margin-left:327.1pt;margin-top:6.3pt;width:8.5pt;height:2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RCYDNO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595008" behindDoc="1" locked="0" layoutInCell="1" allowOverlap="1" wp14:anchorId="47A4B05E" wp14:editId="140EF439">
                <wp:simplePos x="0" y="0"/>
                <wp:positionH relativeFrom="page">
                  <wp:posOffset>4370705</wp:posOffset>
                </wp:positionH>
                <wp:positionV relativeFrom="paragraph">
                  <wp:posOffset>80010</wp:posOffset>
                </wp:positionV>
                <wp:extent cx="107950" cy="25400"/>
                <wp:effectExtent l="0" t="0" r="6350" b="0"/>
                <wp:wrapTopAndBottom/>
                <wp:docPr id="23" name="docshape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E7EA3" id="docshape27" o:spid="_x0000_s1026" style="position:absolute;margin-left:344.15pt;margin-top:6.3pt;width:8.5pt;height:2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dsJrVO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595520" behindDoc="1" locked="0" layoutInCell="1" allowOverlap="1" wp14:anchorId="1CBBDBAB" wp14:editId="6DE6E1FF">
                <wp:simplePos x="0" y="0"/>
                <wp:positionH relativeFrom="page">
                  <wp:posOffset>4586605</wp:posOffset>
                </wp:positionH>
                <wp:positionV relativeFrom="paragraph">
                  <wp:posOffset>80010</wp:posOffset>
                </wp:positionV>
                <wp:extent cx="107950" cy="25400"/>
                <wp:effectExtent l="0" t="0" r="6350" b="0"/>
                <wp:wrapTopAndBottom/>
                <wp:docPr id="22" name="docshape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3F396E" id="docshape28" o:spid="_x0000_s1026" style="position:absolute;margin-left:361.15pt;margin-top:6.3pt;width:8.5pt;height:2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" fillcolor="black" stroked="f">
                <v:path arrowok="t"/>
                <w10:wrap type="topAndBottom" anchorx="page"/>
              </v:rect>
            </w:pict>
          </mc:Fallback>
        </mc:AlternateContent>
      </w:r>
      <w:r>
        <w:rPr>
          <w:noProof/>
        </w:rPr>
        <mc:AlternateContent>
          <mc:Choice Requires="wps">
            <w:drawing>
              <wp:anchor distT="0" distB="0" distL="0" distR="0" simplePos="0" relativeHeight="487596032" behindDoc="1" locked="0" layoutInCell="1" allowOverlap="1" wp14:anchorId="4D78DA4A" wp14:editId="305B1D07">
                <wp:simplePos x="0" y="0"/>
                <wp:positionH relativeFrom="page">
                  <wp:posOffset>4802505</wp:posOffset>
                </wp:positionH>
                <wp:positionV relativeFrom="paragraph">
                  <wp:posOffset>80010</wp:posOffset>
                </wp:positionV>
                <wp:extent cx="107950" cy="25400"/>
                <wp:effectExtent l="0" t="0" r="6350" b="0"/>
                <wp:wrapTopAndBottom/>
                <wp:docPr id="21" name="docshape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95F8ED" id="docshape29" o:spid="_x0000_s1026" style="position:absolute;margin-left:378.15pt;margin-top:6.3pt;width:8.5pt;height:2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" fillcolor="black" stroked="f">
                <v:path arrowok="t"/>
                <w10:wrap type="topAndBottom" anchorx="page"/>
              </v:rect>
            </w:pict>
          </mc:Fallback>
        </mc:AlternateContent>
      </w:r>
      <w:r>
        <w:rPr>
          <w:noProof/>
        </w:rPr>
        <mc:AlternateContent>
          <mc:Choice Requires="wps">
            <w:drawing>
              <wp:anchor distT="0" distB="0" distL="0" distR="0" simplePos="0" relativeHeight="487596544" behindDoc="1" locked="0" layoutInCell="1" allowOverlap="1" wp14:anchorId="32756EB5" wp14:editId="5E24F570">
                <wp:simplePos x="0" y="0"/>
                <wp:positionH relativeFrom="page">
                  <wp:posOffset>5018405</wp:posOffset>
                </wp:positionH>
                <wp:positionV relativeFrom="paragraph">
                  <wp:posOffset>80010</wp:posOffset>
                </wp:positionV>
                <wp:extent cx="107950" cy="25400"/>
                <wp:effectExtent l="0" t="0" r="6350" b="0"/>
                <wp:wrapTopAndBottom/>
                <wp:docPr id="20" name="docshape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F7341B" id="docshape30" o:spid="_x0000_s1026" style="position:absolute;margin-left:395.15pt;margin-top:6.3pt;width:8.5pt;height:2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JE4C0O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597056" behindDoc="1" locked="0" layoutInCell="1" allowOverlap="1" wp14:anchorId="4AE8A1CE" wp14:editId="599426B0">
                <wp:simplePos x="0" y="0"/>
                <wp:positionH relativeFrom="page">
                  <wp:posOffset>5234305</wp:posOffset>
                </wp:positionH>
                <wp:positionV relativeFrom="paragraph">
                  <wp:posOffset>80010</wp:posOffset>
                </wp:positionV>
                <wp:extent cx="107950" cy="25400"/>
                <wp:effectExtent l="0" t="0" r="6350" b="0"/>
                <wp:wrapTopAndBottom/>
                <wp:docPr id="19" name="docshape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7E4D92" id="docshape31" o:spid="_x0000_s1026" style="position:absolute;margin-left:412.15pt;margin-top:6.3pt;width:8.5pt;height:2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N5TbkeAAAAAOAQAADwAAAAAAAAAAAAAAAAAwBAAAZHJzL2Rvd25yZXYueG1sUEsFBgAAAAAEAAQA&#13;&#10;8wAAAD0FAAAAAA==&#13;&#10;" fillcolor="black" stroked="f">
                <v:path arrowok="t"/>
                <w10:wrap type="topAndBottom" anchorx="page"/>
              </v:rect>
            </w:pict>
          </mc:Fallback>
        </mc:AlternateContent>
      </w:r>
    </w:p>
    <w:p w14:paraId="438A652D" w14:textId="77777777" w:rsidR="00EB73DB" w:rsidRDefault="00EB73DB">
      <w:pPr>
        <w:pStyle w:val="BodyText"/>
        <w:spacing w:before="1"/>
        <w:rPr>
          <w:sz w:val="12"/>
        </w:rPr>
      </w:pPr>
    </w:p>
    <w:p w14:paraId="2F58569A" w14:textId="31D640CA" w:rsidR="00EB73DB" w:rsidRDefault="007560C6" w:rsidP="00D742C8">
      <w:pPr>
        <w:spacing w:before="74"/>
        <w:ind w:left="2694" w:right="2384" w:hanging="851"/>
        <w:jc w:val="center"/>
        <w:rPr>
          <w:rFonts w:ascii="Palatino Linotype"/>
          <w:b/>
          <w:i/>
          <w:spacing w:val="-2"/>
          <w:sz w:val="26"/>
          <w:szCs w:val="26"/>
        </w:rPr>
      </w:pPr>
      <w:r>
        <w:rPr>
          <w:rFonts w:ascii="Palatino Linotype"/>
          <w:b/>
          <w:i/>
          <w:sz w:val="26"/>
          <w:szCs w:val="26"/>
          <w:lang w:val="en-US"/>
        </w:rPr>
        <w:t xml:space="preserve"> </w:t>
      </w:r>
      <w:r w:rsidR="00DA6190" w:rsidRPr="00DA6190">
        <w:rPr>
          <w:rFonts w:ascii="Palatino Linotype"/>
          <w:b/>
          <w:i/>
          <w:sz w:val="26"/>
          <w:szCs w:val="26"/>
        </w:rPr>
        <w:t>Assignment</w:t>
      </w:r>
      <w:r w:rsidR="0052603C">
        <w:rPr>
          <w:rFonts w:ascii="Palatino Linotype"/>
          <w:b/>
          <w:i/>
          <w:sz w:val="26"/>
          <w:szCs w:val="26"/>
        </w:rPr>
        <w:t xml:space="preserve"> 2</w:t>
      </w:r>
      <w:r w:rsidR="00DA6190" w:rsidRPr="00DA6190">
        <w:rPr>
          <w:rFonts w:ascii="Palatino Linotype"/>
          <w:b/>
          <w:i/>
          <w:spacing w:val="16"/>
          <w:sz w:val="26"/>
          <w:szCs w:val="26"/>
        </w:rPr>
        <w:t xml:space="preserve"> </w:t>
      </w:r>
      <w:r w:rsidR="00DA6190" w:rsidRPr="00DA6190">
        <w:rPr>
          <w:rFonts w:ascii="Palatino Linotype"/>
          <w:b/>
          <w:i/>
          <w:sz w:val="26"/>
          <w:szCs w:val="26"/>
        </w:rPr>
        <w:t>(worth</w:t>
      </w:r>
      <w:r w:rsidR="00DA6190" w:rsidRPr="00DA6190">
        <w:rPr>
          <w:rFonts w:ascii="Palatino Linotype"/>
          <w:b/>
          <w:i/>
          <w:spacing w:val="16"/>
          <w:sz w:val="26"/>
          <w:szCs w:val="26"/>
        </w:rPr>
        <w:t xml:space="preserve"> </w:t>
      </w:r>
      <w:r w:rsidR="00267DBC">
        <w:rPr>
          <w:rFonts w:ascii="Palatino Linotype"/>
          <w:b/>
          <w:i/>
          <w:sz w:val="26"/>
          <w:szCs w:val="26"/>
        </w:rPr>
        <w:t>2</w:t>
      </w:r>
      <w:r w:rsidR="00DA6190" w:rsidRPr="00DA6190">
        <w:rPr>
          <w:rFonts w:ascii="Palatino Linotype"/>
          <w:b/>
          <w:i/>
          <w:sz w:val="26"/>
          <w:szCs w:val="26"/>
        </w:rPr>
        <w:t>0%</w:t>
      </w:r>
      <w:r w:rsidR="00DA6190" w:rsidRPr="00DA6190">
        <w:rPr>
          <w:rFonts w:ascii="Palatino Linotype"/>
          <w:b/>
          <w:i/>
          <w:spacing w:val="16"/>
          <w:sz w:val="26"/>
          <w:szCs w:val="26"/>
        </w:rPr>
        <w:t xml:space="preserve"> </w:t>
      </w:r>
      <w:r w:rsidR="00DA6190" w:rsidRPr="00DA6190">
        <w:rPr>
          <w:rFonts w:ascii="Palatino Linotype"/>
          <w:b/>
          <w:i/>
          <w:sz w:val="26"/>
          <w:szCs w:val="26"/>
        </w:rPr>
        <w:t>of</w:t>
      </w:r>
      <w:r w:rsidR="00DA6190" w:rsidRPr="00DA6190">
        <w:rPr>
          <w:rFonts w:ascii="Palatino Linotype"/>
          <w:b/>
          <w:i/>
          <w:spacing w:val="16"/>
          <w:sz w:val="26"/>
          <w:szCs w:val="26"/>
        </w:rPr>
        <w:t xml:space="preserve"> </w:t>
      </w:r>
      <w:r w:rsidR="00DA6190" w:rsidRPr="00DA6190">
        <w:rPr>
          <w:rFonts w:ascii="Palatino Linotype"/>
          <w:b/>
          <w:i/>
          <w:sz w:val="26"/>
          <w:szCs w:val="26"/>
        </w:rPr>
        <w:t>total</w:t>
      </w:r>
      <w:r w:rsidR="00DA6190" w:rsidRPr="00DA6190">
        <w:rPr>
          <w:rFonts w:ascii="Palatino Linotype"/>
          <w:b/>
          <w:i/>
          <w:spacing w:val="16"/>
          <w:sz w:val="26"/>
          <w:szCs w:val="26"/>
        </w:rPr>
        <w:t xml:space="preserve"> </w:t>
      </w:r>
      <w:r w:rsidR="00DA6190" w:rsidRPr="00DA6190">
        <w:rPr>
          <w:rFonts w:ascii="Palatino Linotype"/>
          <w:b/>
          <w:i/>
          <w:spacing w:val="-2"/>
          <w:sz w:val="26"/>
          <w:szCs w:val="26"/>
        </w:rPr>
        <w:t>mark)</w:t>
      </w:r>
    </w:p>
    <w:p w14:paraId="563A7DFD" w14:textId="77777777" w:rsidR="00EB73DB" w:rsidRDefault="00DA6190">
      <w:pPr>
        <w:pStyle w:val="BodyText"/>
        <w:spacing w:before="1"/>
        <w:rPr>
          <w:sz w:val="13"/>
        </w:rPr>
      </w:pPr>
      <w:r>
        <w:rPr>
          <w:noProof/>
        </w:rPr>
        <mc:AlternateContent>
          <mc:Choice Requires="wps">
            <w:drawing>
              <wp:anchor distT="0" distB="0" distL="0" distR="0" simplePos="0" relativeHeight="487597568" behindDoc="1" locked="0" layoutInCell="1" allowOverlap="1" wp14:anchorId="239D1963" wp14:editId="5CE3B092">
                <wp:simplePos x="0" y="0"/>
                <wp:positionH relativeFrom="page">
                  <wp:posOffset>1994535</wp:posOffset>
                </wp:positionH>
                <wp:positionV relativeFrom="paragraph">
                  <wp:posOffset>113030</wp:posOffset>
                </wp:positionV>
                <wp:extent cx="107950" cy="25400"/>
                <wp:effectExtent l="0" t="0" r="6350" b="0"/>
                <wp:wrapTopAndBottom/>
                <wp:docPr id="18" name="docshape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937C9F" id="docshape32" o:spid="_x0000_s1026" style="position:absolute;margin-left:157.05pt;margin-top:8.9pt;width:8.5pt;height:2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8TM9Ce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598080" behindDoc="1" locked="0" layoutInCell="1" allowOverlap="1" wp14:anchorId="25F9C76D" wp14:editId="7A647A22">
                <wp:simplePos x="0" y="0"/>
                <wp:positionH relativeFrom="page">
                  <wp:posOffset>2210435</wp:posOffset>
                </wp:positionH>
                <wp:positionV relativeFrom="paragraph">
                  <wp:posOffset>113030</wp:posOffset>
                </wp:positionV>
                <wp:extent cx="107950" cy="25400"/>
                <wp:effectExtent l="0" t="0" r="6350" b="0"/>
                <wp:wrapTopAndBottom/>
                <wp:docPr id="17" name="docshape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FEA7EF" id="docshape33" o:spid="_x0000_s1026" style="position:absolute;margin-left:174.05pt;margin-top:8.9pt;width:8.5pt;height:2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" fillcolor="black" stroked="f">
                <v:path arrowok="t"/>
                <w10:wrap type="topAndBottom" anchorx="page"/>
              </v:rect>
            </w:pict>
          </mc:Fallback>
        </mc:AlternateContent>
      </w:r>
      <w:r>
        <w:rPr>
          <w:noProof/>
        </w:rPr>
        <mc:AlternateContent>
          <mc:Choice Requires="wps">
            <w:drawing>
              <wp:anchor distT="0" distB="0" distL="0" distR="0" simplePos="0" relativeHeight="487598592" behindDoc="1" locked="0" layoutInCell="1" allowOverlap="1" wp14:anchorId="7BAE6CE0" wp14:editId="6D93B765">
                <wp:simplePos x="0" y="0"/>
                <wp:positionH relativeFrom="page">
                  <wp:posOffset>2426335</wp:posOffset>
                </wp:positionH>
                <wp:positionV relativeFrom="paragraph">
                  <wp:posOffset>113030</wp:posOffset>
                </wp:positionV>
                <wp:extent cx="107950" cy="25400"/>
                <wp:effectExtent l="0" t="0" r="6350" b="0"/>
                <wp:wrapTopAndBottom/>
                <wp:docPr id="16" name="docshape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78A00D" id="docshape34" o:spid="_x0000_s1026" style="position:absolute;margin-left:191.05pt;margin-top:8.9pt;width:8.5pt;height:2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UBqwJO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599104" behindDoc="1" locked="0" layoutInCell="1" allowOverlap="1" wp14:anchorId="56EF9ECB" wp14:editId="41ABAA63">
                <wp:simplePos x="0" y="0"/>
                <wp:positionH relativeFrom="page">
                  <wp:posOffset>2642235</wp:posOffset>
                </wp:positionH>
                <wp:positionV relativeFrom="paragraph">
                  <wp:posOffset>113030</wp:posOffset>
                </wp:positionV>
                <wp:extent cx="107950" cy="25400"/>
                <wp:effectExtent l="0" t="0" r="6350" b="0"/>
                <wp:wrapTopAndBottom/>
                <wp:docPr id="15" name="docshape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88BEBF" id="docshape35" o:spid="_x0000_s1026" style="position:absolute;margin-left:208.05pt;margin-top:8.9pt;width:8.5pt;height:2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" fillcolor="black" stroked="f">
                <v:path arrowok="t"/>
                <w10:wrap type="topAndBottom" anchorx="page"/>
              </v:rect>
            </w:pict>
          </mc:Fallback>
        </mc:AlternateContent>
      </w:r>
      <w:r>
        <w:rPr>
          <w:noProof/>
        </w:rPr>
        <mc:AlternateContent>
          <mc:Choice Requires="wps">
            <w:drawing>
              <wp:anchor distT="0" distB="0" distL="0" distR="0" simplePos="0" relativeHeight="487599616" behindDoc="1" locked="0" layoutInCell="1" allowOverlap="1" wp14:anchorId="71B46D3B" wp14:editId="31CF6566">
                <wp:simplePos x="0" y="0"/>
                <wp:positionH relativeFrom="page">
                  <wp:posOffset>2858135</wp:posOffset>
                </wp:positionH>
                <wp:positionV relativeFrom="paragraph">
                  <wp:posOffset>113030</wp:posOffset>
                </wp:positionV>
                <wp:extent cx="107950" cy="25400"/>
                <wp:effectExtent l="0" t="0" r="6350" b="0"/>
                <wp:wrapTopAndBottom/>
                <wp:docPr id="14" name="docshape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B23AD" id="docshape36" o:spid="_x0000_s1026" style="position:absolute;margin-left:225.05pt;margin-top:8.9pt;width:8.5pt;height:2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" fillcolor="black" stroked="f">
                <v:path arrowok="t"/>
                <w10:wrap type="topAndBottom" anchorx="page"/>
              </v:rect>
            </w:pict>
          </mc:Fallback>
        </mc:AlternateContent>
      </w:r>
      <w:r>
        <w:rPr>
          <w:noProof/>
        </w:rPr>
        <mc:AlternateContent>
          <mc:Choice Requires="wps">
            <w:drawing>
              <wp:anchor distT="0" distB="0" distL="0" distR="0" simplePos="0" relativeHeight="487600128" behindDoc="1" locked="0" layoutInCell="1" allowOverlap="1" wp14:anchorId="7C71C25B" wp14:editId="333A2820">
                <wp:simplePos x="0" y="0"/>
                <wp:positionH relativeFrom="page">
                  <wp:posOffset>3074670</wp:posOffset>
                </wp:positionH>
                <wp:positionV relativeFrom="paragraph">
                  <wp:posOffset>113030</wp:posOffset>
                </wp:positionV>
                <wp:extent cx="107950" cy="25400"/>
                <wp:effectExtent l="0" t="0" r="6350" b="0"/>
                <wp:wrapTopAndBottom/>
                <wp:docPr id="13" name="docshape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D10A9B" id="docshape37" o:spid="_x0000_s1026" style="position:absolute;margin-left:242.1pt;margin-top:8.9pt;width:8.5pt;height:2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OwriGu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600640" behindDoc="1" locked="0" layoutInCell="1" allowOverlap="1" wp14:anchorId="59223242" wp14:editId="0FEEF7A1">
                <wp:simplePos x="0" y="0"/>
                <wp:positionH relativeFrom="page">
                  <wp:posOffset>3290570</wp:posOffset>
                </wp:positionH>
                <wp:positionV relativeFrom="paragraph">
                  <wp:posOffset>113030</wp:posOffset>
                </wp:positionV>
                <wp:extent cx="107950" cy="25400"/>
                <wp:effectExtent l="0" t="0" r="6350" b="0"/>
                <wp:wrapTopAndBottom/>
                <wp:docPr id="12" name="docshape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48AF8" id="docshape38" o:spid="_x0000_s1026" style="position:absolute;margin-left:259.1pt;margin-top:8.9pt;width:8.5pt;height:2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my8OGO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601152" behindDoc="1" locked="0" layoutInCell="1" allowOverlap="1" wp14:anchorId="5D9E934F" wp14:editId="278623E7">
                <wp:simplePos x="0" y="0"/>
                <wp:positionH relativeFrom="page">
                  <wp:posOffset>3506470</wp:posOffset>
                </wp:positionH>
                <wp:positionV relativeFrom="paragraph">
                  <wp:posOffset>113030</wp:posOffset>
                </wp:positionV>
                <wp:extent cx="107950" cy="25400"/>
                <wp:effectExtent l="0" t="0" r="6350" b="0"/>
                <wp:wrapTopAndBottom/>
                <wp:docPr id="11" name="docshape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D4D74A" id="docshape39" o:spid="_x0000_s1026" style="position:absolute;margin-left:276.1pt;margin-top:8.9pt;width:8.5pt;height:2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gefzg+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601664" behindDoc="1" locked="0" layoutInCell="1" allowOverlap="1" wp14:anchorId="601C2577" wp14:editId="32D62A30">
                <wp:simplePos x="0" y="0"/>
                <wp:positionH relativeFrom="page">
                  <wp:posOffset>3722370</wp:posOffset>
                </wp:positionH>
                <wp:positionV relativeFrom="paragraph">
                  <wp:posOffset>113030</wp:posOffset>
                </wp:positionV>
                <wp:extent cx="107950" cy="25400"/>
                <wp:effectExtent l="0" t="0" r="6350" b="0"/>
                <wp:wrapTopAndBottom/>
                <wp:docPr id="10" name="docshape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FD41D6" id="docshape40" o:spid="_x0000_s1026" style="position:absolute;margin-left:293.1pt;margin-top:8.9pt;width:8.5pt;height:2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pYgMqO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602176" behindDoc="1" locked="0" layoutInCell="1" allowOverlap="1" wp14:anchorId="5D1D32C0" wp14:editId="4430DC3F">
                <wp:simplePos x="0" y="0"/>
                <wp:positionH relativeFrom="page">
                  <wp:posOffset>3938270</wp:posOffset>
                </wp:positionH>
                <wp:positionV relativeFrom="paragraph">
                  <wp:posOffset>113030</wp:posOffset>
                </wp:positionV>
                <wp:extent cx="107950" cy="25400"/>
                <wp:effectExtent l="0" t="0" r="6350" b="0"/>
                <wp:wrapTopAndBottom/>
                <wp:docPr id="9" name="docshape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1D868A" id="docshape41" o:spid="_x0000_s1026" style="position:absolute;margin-left:310.1pt;margin-top:8.9pt;width:8.5pt;height:2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BBDzeO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602688" behindDoc="1" locked="0" layoutInCell="1" allowOverlap="1" wp14:anchorId="217E3754" wp14:editId="021D4E36">
                <wp:simplePos x="0" y="0"/>
                <wp:positionH relativeFrom="page">
                  <wp:posOffset>4154170</wp:posOffset>
                </wp:positionH>
                <wp:positionV relativeFrom="paragraph">
                  <wp:posOffset>113030</wp:posOffset>
                </wp:positionV>
                <wp:extent cx="107950" cy="25400"/>
                <wp:effectExtent l="0" t="0" r="6350" b="0"/>
                <wp:wrapTopAndBottom/>
                <wp:docPr id="8" name="docshape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61FD4D" id="docshape42" o:spid="_x0000_s1026" style="position:absolute;margin-left:327.1pt;margin-top:8.9pt;width:8.5pt;height:2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0BPnbe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603200" behindDoc="1" locked="0" layoutInCell="1" allowOverlap="1" wp14:anchorId="394E260A" wp14:editId="06161EDC">
                <wp:simplePos x="0" y="0"/>
                <wp:positionH relativeFrom="page">
                  <wp:posOffset>4370705</wp:posOffset>
                </wp:positionH>
                <wp:positionV relativeFrom="paragraph">
                  <wp:posOffset>113030</wp:posOffset>
                </wp:positionV>
                <wp:extent cx="107950" cy="25400"/>
                <wp:effectExtent l="0" t="0" r="6350" b="0"/>
                <wp:wrapTopAndBottom/>
                <wp:docPr id="7" name="docshape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3AA2D6" id="docshape43" o:spid="_x0000_s1026" style="position:absolute;margin-left:344.15pt;margin-top:8.9pt;width:8.5pt;height:2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" fillcolor="black" stroked="f">
                <v:path arrowok="t"/>
                <w10:wrap type="topAndBottom" anchorx="page"/>
              </v:rect>
            </w:pict>
          </mc:Fallback>
        </mc:AlternateContent>
      </w:r>
      <w:r>
        <w:rPr>
          <w:noProof/>
        </w:rPr>
        <mc:AlternateContent>
          <mc:Choice Requires="wps">
            <w:drawing>
              <wp:anchor distT="0" distB="0" distL="0" distR="0" simplePos="0" relativeHeight="487603712" behindDoc="1" locked="0" layoutInCell="1" allowOverlap="1" wp14:anchorId="19AAA482" wp14:editId="4275C6C0">
                <wp:simplePos x="0" y="0"/>
                <wp:positionH relativeFrom="page">
                  <wp:posOffset>4586605</wp:posOffset>
                </wp:positionH>
                <wp:positionV relativeFrom="paragraph">
                  <wp:posOffset>113030</wp:posOffset>
                </wp:positionV>
                <wp:extent cx="107950" cy="25400"/>
                <wp:effectExtent l="0" t="0" r="6350" b="0"/>
                <wp:wrapTopAndBottom/>
                <wp:docPr id="6" name="docshape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384E23" id="docshape44" o:spid="_x0000_s1026" style="position:absolute;margin-left:361.15pt;margin-top:8.9pt;width:8.5pt;height:2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NWsA/e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604224" behindDoc="1" locked="0" layoutInCell="1" allowOverlap="1" wp14:anchorId="3B567E14" wp14:editId="002FA64D">
                <wp:simplePos x="0" y="0"/>
                <wp:positionH relativeFrom="page">
                  <wp:posOffset>4802505</wp:posOffset>
                </wp:positionH>
                <wp:positionV relativeFrom="paragraph">
                  <wp:posOffset>113030</wp:posOffset>
                </wp:positionV>
                <wp:extent cx="107950" cy="25400"/>
                <wp:effectExtent l="0" t="0" r="6350" b="0"/>
                <wp:wrapTopAndBottom/>
                <wp:docPr id="5" name="docshape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085433" id="docshape45" o:spid="_x0000_s1026" style="position:absolute;margin-left:378.15pt;margin-top:8.9pt;width:8.5pt;height:2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" fillcolor="black" stroked="f">
                <v:path arrowok="t"/>
                <w10:wrap type="topAndBottom" anchorx="page"/>
              </v:rect>
            </w:pict>
          </mc:Fallback>
        </mc:AlternateContent>
      </w:r>
      <w:r>
        <w:rPr>
          <w:noProof/>
        </w:rPr>
        <mc:AlternateContent>
          <mc:Choice Requires="wps">
            <w:drawing>
              <wp:anchor distT="0" distB="0" distL="0" distR="0" simplePos="0" relativeHeight="487604736" behindDoc="1" locked="0" layoutInCell="1" allowOverlap="1" wp14:anchorId="3F0B9411" wp14:editId="3A3C1D94">
                <wp:simplePos x="0" y="0"/>
                <wp:positionH relativeFrom="page">
                  <wp:posOffset>5018405</wp:posOffset>
                </wp:positionH>
                <wp:positionV relativeFrom="paragraph">
                  <wp:posOffset>113030</wp:posOffset>
                </wp:positionV>
                <wp:extent cx="107950" cy="25400"/>
                <wp:effectExtent l="0" t="0" r="6350" b="0"/>
                <wp:wrapTopAndBottom/>
                <wp:docPr id="4" name="docshape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60ABF3" id="docshape46" o:spid="_x0000_s1026" style="position:absolute;margin-left:395.15pt;margin-top:8.9pt;width:8.5pt;height:2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sHvmie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605248" behindDoc="1" locked="0" layoutInCell="1" allowOverlap="1" wp14:anchorId="2F4790FB" wp14:editId="6791BB55">
                <wp:simplePos x="0" y="0"/>
                <wp:positionH relativeFrom="page">
                  <wp:posOffset>5234305</wp:posOffset>
                </wp:positionH>
                <wp:positionV relativeFrom="paragraph">
                  <wp:posOffset>113030</wp:posOffset>
                </wp:positionV>
                <wp:extent cx="107950" cy="25400"/>
                <wp:effectExtent l="0" t="0" r="6350" b="0"/>
                <wp:wrapTopAndBottom/>
                <wp:docPr id="3" name="docshape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CCC411" id="docshape47" o:spid="_x0000_s1026" style="position:absolute;margin-left:412.15pt;margin-top:8.9pt;width:8.5pt;height:2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o6E/yOAAAAAOAQAADwAAAAAAAAAAAAAAAAAwBAAAZHJzL2Rvd25yZXYueG1sUEsFBgAAAAAEAAQA&#13;&#10;8wAAAD0FAAAAAA==&#13;&#10;" fillcolor="black" stroked="f">
                <v:path arrowok="t"/>
                <w10:wrap type="topAndBottom" anchorx="page"/>
              </v:rect>
            </w:pict>
          </mc:Fallback>
        </mc:AlternateContent>
      </w:r>
    </w:p>
    <w:p w14:paraId="1D003DD6" w14:textId="1C5BE55B" w:rsidR="00EB73DB" w:rsidRDefault="005E514F">
      <w:pPr>
        <w:pStyle w:val="BodyText"/>
        <w:rPr>
          <w:sz w:val="20"/>
        </w:rPr>
      </w:pPr>
      <w:r>
        <w:rPr>
          <w:sz w:val="20"/>
        </w:rPr>
        <w:softHyphen/>
      </w:r>
      <w:r>
        <w:rPr>
          <w:sz w:val="20"/>
        </w:rPr>
        <w:softHyphen/>
      </w:r>
    </w:p>
    <w:p w14:paraId="2AF09F54" w14:textId="1CB3F57F" w:rsidR="00AD21B2" w:rsidRPr="007252F6" w:rsidRDefault="00693196" w:rsidP="007252F6">
      <w:pPr>
        <w:spacing w:before="263" w:after="80" w:line="273" w:lineRule="exact"/>
        <w:ind w:left="113" w:right="374"/>
        <w:jc w:val="center"/>
        <w:rPr>
          <w:rFonts w:ascii="Arial"/>
          <w:b/>
        </w:rPr>
      </w:pPr>
      <w:r w:rsidRPr="00F853F5">
        <w:rPr>
          <w:rFonts w:ascii="Arial"/>
          <w:b/>
          <w:smallCaps/>
        </w:rPr>
        <w:t>Due</w:t>
      </w:r>
      <w:r w:rsidRPr="00F853F5">
        <w:rPr>
          <w:rFonts w:ascii="Arial"/>
          <w:b/>
          <w:smallCaps/>
          <w:spacing w:val="45"/>
        </w:rPr>
        <w:t xml:space="preserve"> </w:t>
      </w:r>
      <w:r w:rsidRPr="00F853F5">
        <w:rPr>
          <w:rFonts w:ascii="Arial"/>
          <w:b/>
          <w:smallCaps/>
        </w:rPr>
        <w:t>Date:</w:t>
      </w:r>
      <w:r w:rsidR="00EE5E52" w:rsidRPr="00F853F5">
        <w:rPr>
          <w:rFonts w:ascii="Arial"/>
          <w:b/>
          <w:smallCaps/>
        </w:rPr>
        <w:t xml:space="preserve"> </w:t>
      </w:r>
      <w:r w:rsidR="001908D3">
        <w:rPr>
          <w:rFonts w:ascii="Arial"/>
          <w:b/>
          <w:smallCaps/>
          <w:spacing w:val="9"/>
        </w:rPr>
        <w:t>15</w:t>
      </w:r>
      <w:r w:rsidR="00EE5E52" w:rsidRPr="00F853F5">
        <w:rPr>
          <w:rFonts w:ascii="Arial"/>
          <w:b/>
          <w:smallCaps/>
          <w:spacing w:val="9"/>
        </w:rPr>
        <w:t>/</w:t>
      </w:r>
      <w:r w:rsidR="00267DBC">
        <w:rPr>
          <w:rFonts w:ascii="Arial"/>
          <w:b/>
          <w:smallCaps/>
          <w:spacing w:val="9"/>
        </w:rPr>
        <w:t>1</w:t>
      </w:r>
      <w:r w:rsidR="0052603C">
        <w:rPr>
          <w:rFonts w:ascii="Arial"/>
          <w:b/>
          <w:smallCaps/>
          <w:spacing w:val="9"/>
        </w:rPr>
        <w:t>2</w:t>
      </w:r>
      <w:r w:rsidR="00EE5E52" w:rsidRPr="00F853F5">
        <w:rPr>
          <w:rFonts w:ascii="Arial"/>
          <w:b/>
          <w:smallCaps/>
          <w:spacing w:val="9"/>
        </w:rPr>
        <w:t>/202</w:t>
      </w:r>
      <w:r w:rsidR="00EA0E18">
        <w:rPr>
          <w:rFonts w:ascii="Arial"/>
          <w:b/>
          <w:smallCaps/>
          <w:spacing w:val="9"/>
          <w:lang w:val="en-US"/>
        </w:rPr>
        <w:t>3</w:t>
      </w:r>
      <w:r w:rsidR="00EE5E52" w:rsidRPr="00F853F5">
        <w:rPr>
          <w:rFonts w:ascii="Arial"/>
          <w:b/>
          <w:smallCaps/>
          <w:spacing w:val="9"/>
        </w:rPr>
        <w:t xml:space="preserve"> (1</w:t>
      </w:r>
      <w:r w:rsidR="00267DBC">
        <w:rPr>
          <w:rFonts w:ascii="Arial"/>
          <w:b/>
          <w:smallCaps/>
          <w:spacing w:val="9"/>
        </w:rPr>
        <w:t>6</w:t>
      </w:r>
      <w:r w:rsidR="00EE5E52" w:rsidRPr="00F853F5">
        <w:rPr>
          <w:rFonts w:ascii="Arial"/>
          <w:b/>
          <w:smallCaps/>
          <w:spacing w:val="9"/>
        </w:rPr>
        <w:t>:</w:t>
      </w:r>
      <w:r w:rsidR="00DA3F1E" w:rsidRPr="00F853F5">
        <w:rPr>
          <w:rFonts w:ascii="Arial"/>
          <w:b/>
          <w:smallCaps/>
          <w:spacing w:val="9"/>
        </w:rPr>
        <w:t>00</w:t>
      </w:r>
      <w:r w:rsidR="00EE5E52" w:rsidRPr="00F853F5">
        <w:rPr>
          <w:rFonts w:ascii="Arial"/>
          <w:b/>
          <w:smallCaps/>
          <w:spacing w:val="9"/>
        </w:rPr>
        <w:t>)</w:t>
      </w:r>
    </w:p>
    <w:p w14:paraId="63B210A3" w14:textId="77777777" w:rsidR="00B30D36" w:rsidRPr="00B30D36" w:rsidRDefault="00B30D36" w:rsidP="00B30D36">
      <w:pPr>
        <w:shd w:val="clear" w:color="auto" w:fill="FFFFFE"/>
        <w:spacing w:line="285" w:lineRule="atLeast"/>
        <w:rPr>
          <w:rFonts w:ascii="Arial" w:hAnsi="Arial" w:cs="Arial"/>
          <w:color w:val="000000"/>
        </w:rPr>
      </w:pPr>
    </w:p>
    <w:p w14:paraId="6F7CD155" w14:textId="121EF3F0" w:rsidR="007B6050" w:rsidRPr="00C94A2C" w:rsidRDefault="007B6050" w:rsidP="007B6050">
      <w:pPr>
        <w:pStyle w:val="ListParagraph"/>
        <w:shd w:val="clear" w:color="auto" w:fill="FFFFFE"/>
        <w:spacing w:line="285" w:lineRule="atLeast"/>
        <w:jc w:val="both"/>
        <w:rPr>
          <w:rFonts w:asciiTheme="minorHAnsi" w:hAnsiTheme="minorHAnsi" w:cstheme="minorHAnsi"/>
          <w:b/>
          <w:bCs/>
          <w:color w:val="212121"/>
          <w:u w:val="single"/>
          <w:shd w:val="clear" w:color="auto" w:fill="FFFFFF"/>
        </w:rPr>
      </w:pPr>
      <w:r w:rsidRPr="00C94A2C">
        <w:rPr>
          <w:rFonts w:asciiTheme="minorHAnsi" w:hAnsiTheme="minorHAnsi" w:cstheme="minorHAnsi"/>
          <w:b/>
          <w:bCs/>
          <w:color w:val="212121"/>
          <w:u w:val="single"/>
          <w:shd w:val="clear" w:color="auto" w:fill="FFFFFF"/>
          <w:lang w:val="en-US"/>
        </w:rPr>
        <w:t>A general note:</w:t>
      </w:r>
    </w:p>
    <w:p w14:paraId="75D441C9" w14:textId="6E29416A" w:rsidR="008E75B5" w:rsidRPr="00C94A2C" w:rsidRDefault="008E75B5" w:rsidP="007B6050">
      <w:pPr>
        <w:pStyle w:val="ListParagraph"/>
        <w:shd w:val="clear" w:color="auto" w:fill="FFFFFE"/>
        <w:spacing w:line="285" w:lineRule="atLeast"/>
        <w:jc w:val="both"/>
        <w:rPr>
          <w:rFonts w:asciiTheme="minorHAnsi" w:hAnsiTheme="minorHAnsi" w:cstheme="minorHAnsi"/>
          <w:color w:val="212121"/>
          <w:shd w:val="clear" w:color="auto" w:fill="FFFFFF"/>
        </w:rPr>
      </w:pPr>
      <w:r w:rsidRPr="00C94A2C">
        <w:rPr>
          <w:rFonts w:asciiTheme="minorHAnsi" w:hAnsiTheme="minorHAnsi" w:cstheme="minorHAnsi"/>
          <w:color w:val="212121"/>
          <w:shd w:val="clear" w:color="auto" w:fill="FFFFFF"/>
        </w:rPr>
        <w:br/>
        <w:t>Most of the below tasks will require code in order to be addressed. Please</w:t>
      </w:r>
      <w:r w:rsidRPr="00C94A2C">
        <w:rPr>
          <w:rStyle w:val="apple-converted-space"/>
          <w:rFonts w:asciiTheme="minorHAnsi" w:hAnsiTheme="minorHAnsi" w:cstheme="minorHAnsi"/>
          <w:color w:val="212121"/>
          <w:shd w:val="clear" w:color="auto" w:fill="FFFFFF"/>
        </w:rPr>
        <w:t> </w:t>
      </w:r>
      <w:r w:rsidRPr="00C94A2C">
        <w:rPr>
          <w:rStyle w:val="Strong"/>
          <w:rFonts w:asciiTheme="minorHAnsi" w:hAnsiTheme="minorHAnsi" w:cstheme="minorHAnsi"/>
          <w:color w:val="212121"/>
        </w:rPr>
        <w:t>do make sure to show your workings</w:t>
      </w:r>
      <w:r w:rsidRPr="00C94A2C">
        <w:rPr>
          <w:rStyle w:val="apple-converted-space"/>
          <w:rFonts w:asciiTheme="minorHAnsi" w:hAnsiTheme="minorHAnsi" w:cstheme="minorHAnsi"/>
          <w:color w:val="212121"/>
          <w:shd w:val="clear" w:color="auto" w:fill="FFFFFF"/>
        </w:rPr>
        <w:t> </w:t>
      </w:r>
      <w:r w:rsidRPr="00C94A2C">
        <w:rPr>
          <w:rFonts w:asciiTheme="minorHAnsi" w:hAnsiTheme="minorHAnsi" w:cstheme="minorHAnsi"/>
          <w:color w:val="212121"/>
          <w:shd w:val="clear" w:color="auto" w:fill="FFFFFF"/>
        </w:rPr>
        <w:t xml:space="preserve">- i.e., how did you derive the result by showing the code that was used to generate the result that addresses the question and by writing down your thinking. </w:t>
      </w:r>
      <w:r w:rsidR="00B96321" w:rsidRPr="00C94A2C">
        <w:rPr>
          <w:rFonts w:asciiTheme="minorHAnsi" w:hAnsiTheme="minorHAnsi" w:cstheme="minorHAnsi"/>
          <w:color w:val="212121"/>
          <w:shd w:val="clear" w:color="auto" w:fill="FFFFFF"/>
          <w:lang w:val="en-US"/>
        </w:rPr>
        <w:t xml:space="preserve">The code </w:t>
      </w:r>
      <w:r w:rsidR="00B96321" w:rsidRPr="00C94A2C">
        <w:rPr>
          <w:rFonts w:asciiTheme="minorHAnsi" w:hAnsiTheme="minorHAnsi" w:cstheme="minorHAnsi"/>
          <w:b/>
          <w:bCs/>
          <w:i/>
          <w:iCs/>
          <w:color w:val="212121"/>
          <w:shd w:val="clear" w:color="auto" w:fill="FFFFFF"/>
          <w:lang w:val="en-US"/>
        </w:rPr>
        <w:t>should not</w:t>
      </w:r>
      <w:r w:rsidR="00B96321" w:rsidRPr="00C94A2C">
        <w:rPr>
          <w:rFonts w:asciiTheme="minorHAnsi" w:hAnsiTheme="minorHAnsi" w:cstheme="minorHAnsi"/>
          <w:color w:val="212121"/>
          <w:shd w:val="clear" w:color="auto" w:fill="FFFFFF"/>
          <w:lang w:val="en-US"/>
        </w:rPr>
        <w:t xml:space="preserve"> be a screenshot-image; it should be copied and pasted (</w:t>
      </w:r>
      <w:r w:rsidR="000510BE" w:rsidRPr="00C94A2C">
        <w:rPr>
          <w:rFonts w:asciiTheme="minorHAnsi" w:hAnsiTheme="minorHAnsi" w:cstheme="minorHAnsi"/>
          <w:color w:val="212121"/>
          <w:shd w:val="clear" w:color="auto" w:fill="FFFFFF"/>
          <w:lang w:val="en-US"/>
        </w:rPr>
        <w:t xml:space="preserve">e.g. </w:t>
      </w:r>
      <w:r w:rsidR="00B96321" w:rsidRPr="00C94A2C">
        <w:rPr>
          <w:rFonts w:asciiTheme="minorHAnsi" w:hAnsiTheme="minorHAnsi" w:cstheme="minorHAnsi"/>
          <w:color w:val="212121"/>
          <w:shd w:val="clear" w:color="auto" w:fill="FFFFFF"/>
          <w:lang w:val="en-US"/>
        </w:rPr>
        <w:t>from your notebook</w:t>
      </w:r>
      <w:r w:rsidR="000510BE" w:rsidRPr="00C94A2C">
        <w:rPr>
          <w:rFonts w:asciiTheme="minorHAnsi" w:hAnsiTheme="minorHAnsi" w:cstheme="minorHAnsi"/>
          <w:color w:val="212121"/>
          <w:shd w:val="clear" w:color="auto" w:fill="FFFFFF"/>
          <w:lang w:val="en-US"/>
        </w:rPr>
        <w:t xml:space="preserve">) </w:t>
      </w:r>
      <w:r w:rsidR="00B96321" w:rsidRPr="00C94A2C">
        <w:rPr>
          <w:rFonts w:asciiTheme="minorHAnsi" w:hAnsiTheme="minorHAnsi" w:cstheme="minorHAnsi"/>
          <w:color w:val="212121"/>
          <w:shd w:val="clear" w:color="auto" w:fill="FFFFFF"/>
          <w:lang w:val="en-US"/>
        </w:rPr>
        <w:t>to the pdf</w:t>
      </w:r>
      <w:r w:rsidR="00154036">
        <w:rPr>
          <w:rFonts w:asciiTheme="minorHAnsi" w:hAnsiTheme="minorHAnsi" w:cstheme="minorHAnsi"/>
          <w:color w:val="212121"/>
          <w:shd w:val="clear" w:color="auto" w:fill="FFFFFF"/>
          <w:lang w:val="en-US"/>
        </w:rPr>
        <w:t>/</w:t>
      </w:r>
      <w:r w:rsidR="00BC749E">
        <w:rPr>
          <w:rFonts w:asciiTheme="minorHAnsi" w:hAnsiTheme="minorHAnsi" w:cstheme="minorHAnsi"/>
          <w:color w:val="212121"/>
          <w:shd w:val="clear" w:color="auto" w:fill="FFFFFF"/>
          <w:lang w:val="en-US"/>
        </w:rPr>
        <w:t>doc/do</w:t>
      </w:r>
      <w:r w:rsidR="00353442">
        <w:rPr>
          <w:rFonts w:asciiTheme="minorHAnsi" w:hAnsiTheme="minorHAnsi" w:cstheme="minorHAnsi"/>
          <w:color w:val="212121"/>
          <w:shd w:val="clear" w:color="auto" w:fill="FFFFFF"/>
          <w:lang w:val="en-US"/>
        </w:rPr>
        <w:t>cx</w:t>
      </w:r>
      <w:r w:rsidR="00B96321" w:rsidRPr="00C94A2C">
        <w:rPr>
          <w:rFonts w:asciiTheme="minorHAnsi" w:hAnsiTheme="minorHAnsi" w:cstheme="minorHAnsi"/>
          <w:color w:val="212121"/>
          <w:shd w:val="clear" w:color="auto" w:fill="FFFFFF"/>
          <w:lang w:val="en-US"/>
        </w:rPr>
        <w:t xml:space="preserve"> that you will submit</w:t>
      </w:r>
      <w:r w:rsidR="000510BE" w:rsidRPr="00C94A2C">
        <w:rPr>
          <w:rFonts w:asciiTheme="minorHAnsi" w:hAnsiTheme="minorHAnsi" w:cstheme="minorHAnsi"/>
          <w:color w:val="212121"/>
          <w:shd w:val="clear" w:color="auto" w:fill="FFFFFF"/>
          <w:lang w:val="en-US"/>
        </w:rPr>
        <w:t xml:space="preserve"> (see deliverables below)</w:t>
      </w:r>
      <w:r w:rsidR="00B96321" w:rsidRPr="00C94A2C">
        <w:rPr>
          <w:rFonts w:asciiTheme="minorHAnsi" w:hAnsiTheme="minorHAnsi" w:cstheme="minorHAnsi"/>
          <w:color w:val="212121"/>
          <w:shd w:val="clear" w:color="auto" w:fill="FFFFFF"/>
          <w:lang w:val="en-US"/>
        </w:rPr>
        <w:t>.</w:t>
      </w:r>
      <w:r w:rsidR="000510BE" w:rsidRPr="00C94A2C">
        <w:rPr>
          <w:rFonts w:asciiTheme="minorHAnsi" w:hAnsiTheme="minorHAnsi" w:cstheme="minorHAnsi"/>
          <w:color w:val="212121"/>
          <w:shd w:val="clear" w:color="auto" w:fill="FFFFFF"/>
          <w:lang w:val="en-US"/>
        </w:rPr>
        <w:t xml:space="preserve"> The code should be in a correct &amp; readable format, e.g. with correct indentation for python.</w:t>
      </w:r>
    </w:p>
    <w:p w14:paraId="31EC8A45" w14:textId="77777777" w:rsidR="00B30D36" w:rsidRPr="00C94A2C" w:rsidRDefault="00B30D36" w:rsidP="000510BE">
      <w:pPr>
        <w:shd w:val="clear" w:color="auto" w:fill="FFFFFE"/>
        <w:spacing w:line="285" w:lineRule="atLeast"/>
        <w:rPr>
          <w:rFonts w:asciiTheme="minorHAnsi" w:hAnsiTheme="minorHAnsi" w:cstheme="minorHAnsi"/>
          <w:color w:val="000000"/>
        </w:rPr>
      </w:pPr>
    </w:p>
    <w:p w14:paraId="499B697A" w14:textId="77777777" w:rsidR="00B30D36" w:rsidRPr="00C94A2C" w:rsidRDefault="00B30D36" w:rsidP="00B30D36">
      <w:pPr>
        <w:pStyle w:val="Heading1"/>
        <w:spacing w:before="179"/>
        <w:ind w:left="0"/>
        <w:rPr>
          <w:rFonts w:asciiTheme="minorHAnsi" w:hAnsiTheme="minorHAnsi" w:cstheme="minorHAnsi"/>
          <w:u w:val="single"/>
        </w:rPr>
      </w:pPr>
      <w:r w:rsidRPr="00C94A2C">
        <w:rPr>
          <w:rFonts w:asciiTheme="minorHAnsi" w:hAnsiTheme="minorHAnsi" w:cstheme="minorHAnsi"/>
          <w:u w:val="single"/>
        </w:rPr>
        <w:t>Tasks</w:t>
      </w:r>
    </w:p>
    <w:p w14:paraId="0A20A3B9" w14:textId="77777777" w:rsidR="007252F6" w:rsidRPr="00D57251" w:rsidRDefault="007252F6" w:rsidP="00D57251">
      <w:pPr>
        <w:shd w:val="clear" w:color="auto" w:fill="FFFFFE"/>
        <w:spacing w:line="285" w:lineRule="atLeast"/>
        <w:rPr>
          <w:rFonts w:asciiTheme="minorHAnsi" w:hAnsiTheme="minorHAnsi" w:cstheme="minorHAnsi"/>
          <w:color w:val="000000"/>
        </w:rPr>
      </w:pPr>
    </w:p>
    <w:p w14:paraId="40C5C507" w14:textId="0C2A4F22" w:rsidR="00025D52" w:rsidRPr="00C94A2C" w:rsidRDefault="00C94A2C" w:rsidP="00C94A2C">
      <w:pPr>
        <w:pStyle w:val="ListParagraph"/>
        <w:numPr>
          <w:ilvl w:val="0"/>
          <w:numId w:val="21"/>
        </w:numPr>
        <w:shd w:val="clear" w:color="auto" w:fill="FFFFFE"/>
        <w:spacing w:after="80" w:line="285" w:lineRule="atLeast"/>
        <w:rPr>
          <w:rFonts w:asciiTheme="minorHAnsi" w:hAnsiTheme="minorHAnsi" w:cstheme="minorHAnsi"/>
          <w:color w:val="212121"/>
          <w:shd w:val="clear" w:color="auto" w:fill="FFFFFF"/>
        </w:rPr>
      </w:pPr>
      <w:r w:rsidRPr="00D10787">
        <w:rPr>
          <w:rFonts w:asciiTheme="minorHAnsi" w:hAnsiTheme="minorHAnsi" w:cstheme="minorHAnsi"/>
          <w:color w:val="212121"/>
          <w:shd w:val="clear" w:color="auto" w:fill="FFFFFF"/>
        </w:rPr>
        <w:t>Questions 1</w:t>
      </w:r>
      <w:r w:rsidR="00151A7E">
        <w:rPr>
          <w:rFonts w:asciiTheme="minorHAnsi" w:hAnsiTheme="minorHAnsi" w:cstheme="minorHAnsi"/>
          <w:color w:val="212121"/>
          <w:shd w:val="clear" w:color="auto" w:fill="FFFFFF"/>
        </w:rPr>
        <w:t>(a)</w:t>
      </w:r>
      <w:r w:rsidRPr="00C94A2C">
        <w:rPr>
          <w:rFonts w:asciiTheme="minorHAnsi" w:hAnsiTheme="minorHAnsi" w:cstheme="minorHAnsi"/>
          <w:color w:val="212121"/>
          <w:shd w:val="clear" w:color="auto" w:fill="FFFFFF"/>
        </w:rPr>
        <w:t xml:space="preserve"> to 1</w:t>
      </w:r>
      <w:r w:rsidR="00151A7E">
        <w:rPr>
          <w:rFonts w:asciiTheme="minorHAnsi" w:hAnsiTheme="minorHAnsi" w:cstheme="minorHAnsi"/>
          <w:color w:val="212121"/>
          <w:shd w:val="clear" w:color="auto" w:fill="FFFFFF"/>
        </w:rPr>
        <w:t>(</w:t>
      </w:r>
      <w:r w:rsidRPr="00C94A2C">
        <w:rPr>
          <w:rFonts w:asciiTheme="minorHAnsi" w:hAnsiTheme="minorHAnsi" w:cstheme="minorHAnsi"/>
          <w:color w:val="212121"/>
          <w:shd w:val="clear" w:color="auto" w:fill="FFFFFF"/>
        </w:rPr>
        <w:t>f</w:t>
      </w:r>
      <w:r w:rsidR="00151A7E">
        <w:rPr>
          <w:rFonts w:asciiTheme="minorHAnsi" w:hAnsiTheme="minorHAnsi" w:cstheme="minorHAnsi"/>
          <w:color w:val="212121"/>
          <w:shd w:val="clear" w:color="auto" w:fill="FFFFFF"/>
        </w:rPr>
        <w:t>)</w:t>
      </w:r>
      <w:r w:rsidRPr="00D10787">
        <w:rPr>
          <w:rFonts w:asciiTheme="minorHAnsi" w:hAnsiTheme="minorHAnsi" w:cstheme="minorHAnsi"/>
          <w:color w:val="212121"/>
          <w:shd w:val="clear" w:color="auto" w:fill="FFFFFF"/>
        </w:rPr>
        <w:t xml:space="preserve"> are pen-and-paper exercises (brief answers and justifications are expected). In all responses, please show your workings (equations, justifications).</w:t>
      </w:r>
      <w:r w:rsidRPr="00C94A2C">
        <w:rPr>
          <w:rFonts w:asciiTheme="minorHAnsi" w:hAnsiTheme="minorHAnsi" w:cstheme="minorHAnsi"/>
          <w:color w:val="212121"/>
          <w:shd w:val="clear" w:color="auto" w:fill="FFFFFF"/>
        </w:rPr>
        <w:t xml:space="preserve"> Please try to use an editor instead of taking pictures or scanning actual paper. Pen and paper here </w:t>
      </w:r>
      <w:r w:rsidR="00F527FC" w:rsidRPr="00C94A2C">
        <w:rPr>
          <w:rFonts w:asciiTheme="minorHAnsi" w:hAnsiTheme="minorHAnsi" w:cstheme="minorHAnsi"/>
          <w:color w:val="212121"/>
          <w:shd w:val="clear" w:color="auto" w:fill="FFFFFF"/>
        </w:rPr>
        <w:t>refer</w:t>
      </w:r>
      <w:r w:rsidRPr="00C94A2C">
        <w:rPr>
          <w:rFonts w:asciiTheme="minorHAnsi" w:hAnsiTheme="minorHAnsi" w:cstheme="minorHAnsi"/>
          <w:color w:val="212121"/>
          <w:shd w:val="clear" w:color="auto" w:fill="FFFFFF"/>
        </w:rPr>
        <w:t xml:space="preserve"> to not using any programming. </w:t>
      </w:r>
      <w:r w:rsidR="00F527FC">
        <w:rPr>
          <w:rFonts w:asciiTheme="minorHAnsi" w:hAnsiTheme="minorHAnsi" w:cstheme="minorHAnsi"/>
          <w:color w:val="212121"/>
          <w:shd w:val="clear" w:color="auto" w:fill="FFFFFF"/>
        </w:rPr>
        <w:br/>
      </w:r>
    </w:p>
    <w:p w14:paraId="2A89EA84" w14:textId="0EF22D45" w:rsidR="00D57251" w:rsidRDefault="001E2392" w:rsidP="00025D52">
      <w:pPr>
        <w:pStyle w:val="ListParagraph"/>
        <w:numPr>
          <w:ilvl w:val="1"/>
          <w:numId w:val="21"/>
        </w:numPr>
        <w:shd w:val="clear" w:color="auto" w:fill="FFFFFE"/>
        <w:spacing w:after="80" w:line="285" w:lineRule="atLeast"/>
        <w:rPr>
          <w:rFonts w:asciiTheme="minorHAnsi" w:hAnsiTheme="minorHAnsi" w:cstheme="minorHAnsi"/>
          <w:color w:val="212121"/>
          <w:shd w:val="clear" w:color="auto" w:fill="FFFFFF"/>
        </w:rPr>
      </w:pPr>
      <w:r>
        <w:rPr>
          <w:rFonts w:asciiTheme="minorHAnsi" w:hAnsiTheme="minorHAnsi" w:cstheme="minorHAnsi"/>
          <w:color w:val="212121"/>
          <w:shd w:val="clear" w:color="auto" w:fill="FFFFFF"/>
        </w:rPr>
        <w:t xml:space="preserve">[pen&amp;paper] - </w:t>
      </w:r>
      <w:r w:rsidR="008A7E30" w:rsidRPr="00C94A2C">
        <w:rPr>
          <w:rFonts w:asciiTheme="minorHAnsi" w:hAnsiTheme="minorHAnsi" w:cstheme="minorHAnsi"/>
          <w:color w:val="212121"/>
          <w:shd w:val="clear" w:color="auto" w:fill="FFFFFF"/>
        </w:rPr>
        <w:t xml:space="preserve">What is the advantage of using the Apriori algorithm in comparison with computing the support of every subset of an itemset in order to find the frequent itemsets in a transaction dataset? </w:t>
      </w:r>
    </w:p>
    <w:p w14:paraId="620654A9" w14:textId="2413E6CC" w:rsidR="008A7E30" w:rsidRPr="00C94A2C" w:rsidRDefault="001F117B" w:rsidP="00D57251">
      <w:pPr>
        <w:pStyle w:val="ListParagraph"/>
        <w:shd w:val="clear" w:color="auto" w:fill="FFFFFE"/>
        <w:spacing w:after="80" w:line="285" w:lineRule="atLeast"/>
        <w:ind w:left="1211"/>
        <w:jc w:val="right"/>
        <w:rPr>
          <w:rFonts w:asciiTheme="minorHAnsi" w:hAnsiTheme="minorHAnsi" w:cstheme="minorHAnsi"/>
          <w:color w:val="212121"/>
          <w:shd w:val="clear" w:color="auto" w:fill="FFFFFF"/>
        </w:rPr>
      </w:pPr>
      <w:r>
        <w:rPr>
          <w:rFonts w:asciiTheme="minorHAnsi" w:hAnsiTheme="minorHAnsi" w:cstheme="minorHAnsi"/>
          <w:color w:val="212121"/>
          <w:shd w:val="clear" w:color="auto" w:fill="FFFFFF"/>
        </w:rPr>
        <w:br/>
      </w:r>
      <w:r w:rsidR="008A7E30" w:rsidRPr="00784D77">
        <w:rPr>
          <w:rFonts w:asciiTheme="minorHAnsi" w:hAnsiTheme="minorHAnsi" w:cstheme="minorHAnsi"/>
          <w:color w:val="FF0000"/>
          <w:shd w:val="clear" w:color="auto" w:fill="FFFFFF"/>
        </w:rPr>
        <w:t>[5 marks]</w:t>
      </w:r>
      <w:r>
        <w:rPr>
          <w:rFonts w:asciiTheme="minorHAnsi" w:hAnsiTheme="minorHAnsi" w:cstheme="minorHAnsi"/>
          <w:color w:val="212121"/>
          <w:shd w:val="clear" w:color="auto" w:fill="FFFFFF"/>
        </w:rPr>
        <w:br/>
      </w:r>
    </w:p>
    <w:p w14:paraId="141BCBE7" w14:textId="77777777" w:rsidR="00D57251" w:rsidRDefault="001E2392" w:rsidP="00025D52">
      <w:pPr>
        <w:pStyle w:val="ListParagraph"/>
        <w:numPr>
          <w:ilvl w:val="1"/>
          <w:numId w:val="21"/>
        </w:numPr>
        <w:shd w:val="clear" w:color="auto" w:fill="FFFFFF"/>
        <w:spacing w:line="270" w:lineRule="atLeast"/>
        <w:rPr>
          <w:rFonts w:asciiTheme="minorHAnsi" w:hAnsiTheme="minorHAnsi" w:cstheme="minorHAnsi"/>
          <w:color w:val="000000"/>
        </w:rPr>
      </w:pPr>
      <w:r>
        <w:rPr>
          <w:rFonts w:asciiTheme="minorHAnsi" w:hAnsiTheme="minorHAnsi" w:cstheme="minorHAnsi"/>
          <w:color w:val="212121"/>
          <w:shd w:val="clear" w:color="auto" w:fill="FFFFFF"/>
        </w:rPr>
        <w:t xml:space="preserve">[pen&amp;paper] - </w:t>
      </w:r>
      <w:r w:rsidR="008A7E30" w:rsidRPr="00C94A2C">
        <w:rPr>
          <w:rFonts w:asciiTheme="minorHAnsi" w:hAnsiTheme="minorHAnsi" w:cstheme="minorHAnsi"/>
          <w:color w:val="000000"/>
        </w:rPr>
        <w:t>Let</w:t>
      </w:r>
      <w:r w:rsidR="00893359" w:rsidRPr="00C94A2C">
        <w:rPr>
          <w:rFonts w:asciiTheme="minorHAnsi" w:hAnsiTheme="minorHAnsi" w:cstheme="minorHAnsi"/>
          <w:color w:val="000000"/>
        </w:rPr>
        <w:t xml:space="preserve"> </w:t>
      </w:r>
      <m:oMath>
        <m:sSub>
          <m:sSubPr>
            <m:ctrlPr>
              <w:rPr>
                <w:rFonts w:ascii="Cambria Math" w:hAnsi="Cambria Math" w:cstheme="minorHAnsi"/>
                <w:i/>
                <w:color w:val="000000"/>
              </w:rPr>
            </m:ctrlPr>
          </m:sSubPr>
          <m:e>
            <m:r>
              <w:rPr>
                <w:rFonts w:ascii="Cambria Math" w:hAnsi="Cambria Math" w:cstheme="minorHAnsi"/>
                <w:color w:val="000000"/>
              </w:rPr>
              <m:t>L</m:t>
            </m:r>
          </m:e>
          <m:sub>
            <m:r>
              <w:rPr>
                <w:rFonts w:ascii="Cambria Math" w:hAnsi="Cambria Math" w:cstheme="minorHAnsi"/>
                <w:color w:val="000000"/>
              </w:rPr>
              <m:t>1</m:t>
            </m:r>
          </m:sub>
        </m:sSub>
      </m:oMath>
      <w:r w:rsidR="008A7E30" w:rsidRPr="00C94A2C">
        <w:rPr>
          <w:rFonts w:asciiTheme="minorHAnsi" w:hAnsiTheme="minorHAnsi" w:cstheme="minorHAnsi"/>
          <w:color w:val="000000"/>
        </w:rPr>
        <w:t xml:space="preserve"> denote the set of frequent </w:t>
      </w:r>
      <m:oMath>
        <m:r>
          <w:rPr>
            <w:rFonts w:ascii="Cambria Math" w:hAnsi="Cambria Math" w:cstheme="minorHAnsi"/>
            <w:color w:val="098658"/>
          </w:rPr>
          <m:t>1</m:t>
        </m:r>
      </m:oMath>
      <w:r w:rsidR="008A7E30" w:rsidRPr="00C94A2C">
        <w:rPr>
          <w:rFonts w:asciiTheme="minorHAnsi" w:hAnsiTheme="minorHAnsi" w:cstheme="minorHAnsi"/>
          <w:color w:val="000000"/>
        </w:rPr>
        <w:t xml:space="preserve">-itemsets. For </w:t>
      </w:r>
      <m:oMath>
        <m:r>
          <w:rPr>
            <w:rFonts w:ascii="Cambria Math" w:hAnsi="Cambria Math" w:cstheme="minorHAnsi"/>
            <w:color w:val="000000"/>
          </w:rPr>
          <m:t>k ≥2</m:t>
        </m:r>
      </m:oMath>
      <w:r w:rsidR="00893359" w:rsidRPr="00C94A2C">
        <w:rPr>
          <w:rFonts w:asciiTheme="minorHAnsi" w:hAnsiTheme="minorHAnsi" w:cstheme="minorHAnsi"/>
          <w:color w:val="000000"/>
        </w:rPr>
        <w:t xml:space="preserve"> </w:t>
      </w:r>
      <w:r w:rsidR="008A7E30" w:rsidRPr="00C94A2C">
        <w:rPr>
          <w:rFonts w:asciiTheme="minorHAnsi" w:hAnsiTheme="minorHAnsi" w:cstheme="minorHAnsi"/>
          <w:color w:val="000000"/>
        </w:rPr>
        <w:t xml:space="preserve">why must every frequent </w:t>
      </w:r>
      <m:oMath>
        <m:r>
          <w:rPr>
            <w:rFonts w:ascii="Cambria Math" w:hAnsi="Cambria Math" w:cstheme="minorHAnsi"/>
            <w:color w:val="000000"/>
          </w:rPr>
          <m:t>k</m:t>
        </m:r>
      </m:oMath>
      <w:r w:rsidR="008A7E30" w:rsidRPr="00C94A2C">
        <w:rPr>
          <w:rFonts w:asciiTheme="minorHAnsi" w:hAnsiTheme="minorHAnsi" w:cstheme="minorHAnsi"/>
          <w:color w:val="000000"/>
        </w:rPr>
        <w:t>-itemset be a superset of an itemset in</w:t>
      </w:r>
      <w:r w:rsidR="00580DC5" w:rsidRPr="00C94A2C">
        <w:rPr>
          <w:rFonts w:asciiTheme="minorHAnsi" w:hAnsiTheme="minorHAnsi" w:cstheme="minorHAnsi"/>
          <w:color w:val="000000"/>
        </w:rPr>
        <w:t xml:space="preserve"> </w:t>
      </w:r>
      <m:oMath>
        <m:sSub>
          <m:sSubPr>
            <m:ctrlPr>
              <w:rPr>
                <w:rFonts w:ascii="Cambria Math" w:hAnsi="Cambria Math" w:cstheme="minorHAnsi"/>
                <w:i/>
                <w:color w:val="000000"/>
              </w:rPr>
            </m:ctrlPr>
          </m:sSubPr>
          <m:e>
            <m:r>
              <w:rPr>
                <w:rFonts w:ascii="Cambria Math" w:hAnsi="Cambria Math" w:cstheme="minorHAnsi"/>
                <w:color w:val="000000"/>
              </w:rPr>
              <m:t>L</m:t>
            </m:r>
          </m:e>
          <m:sub>
            <m:r>
              <w:rPr>
                <w:rFonts w:ascii="Cambria Math" w:hAnsi="Cambria Math" w:cstheme="minorHAnsi"/>
                <w:color w:val="000000"/>
              </w:rPr>
              <m:t>1</m:t>
            </m:r>
          </m:sub>
        </m:sSub>
      </m:oMath>
      <w:r w:rsidR="008A7E30" w:rsidRPr="00C94A2C">
        <w:rPr>
          <w:rFonts w:asciiTheme="minorHAnsi" w:hAnsiTheme="minorHAnsi" w:cstheme="minorHAnsi"/>
          <w:color w:val="000000"/>
        </w:rPr>
        <w:t xml:space="preserve">? </w:t>
      </w:r>
    </w:p>
    <w:p w14:paraId="68F82A1E" w14:textId="0B493FA8" w:rsidR="008A7E30" w:rsidRDefault="001F117B" w:rsidP="00D57251">
      <w:pPr>
        <w:pStyle w:val="ListParagraph"/>
        <w:shd w:val="clear" w:color="auto" w:fill="FFFFFF"/>
        <w:spacing w:line="270" w:lineRule="atLeast"/>
        <w:ind w:left="1211"/>
        <w:jc w:val="right"/>
        <w:rPr>
          <w:rFonts w:asciiTheme="minorHAnsi" w:hAnsiTheme="minorHAnsi" w:cstheme="minorHAnsi"/>
          <w:color w:val="000000"/>
        </w:rPr>
      </w:pPr>
      <w:r>
        <w:rPr>
          <w:rFonts w:asciiTheme="minorHAnsi" w:hAnsiTheme="minorHAnsi" w:cstheme="minorHAnsi"/>
          <w:color w:val="000000"/>
        </w:rPr>
        <w:br/>
      </w:r>
      <w:r w:rsidR="008A7E30" w:rsidRPr="00784D77">
        <w:rPr>
          <w:rFonts w:asciiTheme="minorHAnsi" w:hAnsiTheme="minorHAnsi" w:cstheme="minorHAnsi"/>
          <w:color w:val="FF0000"/>
        </w:rPr>
        <w:t>[</w:t>
      </w:r>
      <w:r w:rsidR="00291B2C">
        <w:rPr>
          <w:rFonts w:asciiTheme="minorHAnsi" w:hAnsiTheme="minorHAnsi" w:cstheme="minorHAnsi"/>
          <w:color w:val="FF0000"/>
        </w:rPr>
        <w:t>6</w:t>
      </w:r>
      <w:r w:rsidR="008A7E30" w:rsidRPr="00784D77">
        <w:rPr>
          <w:rFonts w:asciiTheme="minorHAnsi" w:hAnsiTheme="minorHAnsi" w:cstheme="minorHAnsi"/>
          <w:color w:val="FF0000"/>
        </w:rPr>
        <w:t xml:space="preserve"> mark</w:t>
      </w:r>
      <w:r w:rsidR="00784D77" w:rsidRPr="00784D77">
        <w:rPr>
          <w:rFonts w:asciiTheme="minorHAnsi" w:hAnsiTheme="minorHAnsi" w:cstheme="minorHAnsi"/>
          <w:color w:val="FF0000"/>
        </w:rPr>
        <w:t>s</w:t>
      </w:r>
      <w:r w:rsidR="008A7E30" w:rsidRPr="00784D77">
        <w:rPr>
          <w:rFonts w:asciiTheme="minorHAnsi" w:hAnsiTheme="minorHAnsi" w:cstheme="minorHAnsi"/>
          <w:color w:val="FF0000"/>
        </w:rPr>
        <w:t>]</w:t>
      </w:r>
    </w:p>
    <w:p w14:paraId="7AB74745" w14:textId="77777777" w:rsidR="001F117B" w:rsidRPr="00C94A2C" w:rsidRDefault="001F117B" w:rsidP="001F117B">
      <w:pPr>
        <w:pStyle w:val="ListParagraph"/>
        <w:shd w:val="clear" w:color="auto" w:fill="FFFFFF"/>
        <w:spacing w:line="270" w:lineRule="atLeast"/>
        <w:ind w:left="1080"/>
        <w:rPr>
          <w:rFonts w:asciiTheme="minorHAnsi" w:hAnsiTheme="minorHAnsi" w:cstheme="minorHAnsi"/>
          <w:color w:val="000000"/>
        </w:rPr>
      </w:pPr>
    </w:p>
    <w:p w14:paraId="2B8FF759" w14:textId="77777777" w:rsidR="00D57251" w:rsidRDefault="001E2392" w:rsidP="00025D52">
      <w:pPr>
        <w:pStyle w:val="ListParagraph"/>
        <w:numPr>
          <w:ilvl w:val="1"/>
          <w:numId w:val="21"/>
        </w:numPr>
        <w:shd w:val="clear" w:color="auto" w:fill="FFFFFF"/>
        <w:spacing w:line="270" w:lineRule="atLeast"/>
        <w:rPr>
          <w:rFonts w:asciiTheme="minorHAnsi" w:hAnsiTheme="minorHAnsi" w:cstheme="minorHAnsi"/>
          <w:color w:val="000000"/>
        </w:rPr>
      </w:pPr>
      <w:r>
        <w:rPr>
          <w:rFonts w:asciiTheme="minorHAnsi" w:hAnsiTheme="minorHAnsi" w:cstheme="minorHAnsi"/>
          <w:color w:val="212121"/>
          <w:shd w:val="clear" w:color="auto" w:fill="FFFFFF"/>
        </w:rPr>
        <w:lastRenderedPageBreak/>
        <w:t xml:space="preserve">[pen&amp;paper] - </w:t>
      </w:r>
      <w:r w:rsidR="008A7E30" w:rsidRPr="00C94A2C">
        <w:rPr>
          <w:rFonts w:asciiTheme="minorHAnsi" w:hAnsiTheme="minorHAnsi" w:cstheme="minorHAnsi"/>
          <w:color w:val="000000"/>
        </w:rPr>
        <w:t xml:space="preserve">Let </w:t>
      </w:r>
      <m:oMath>
        <m:sSub>
          <m:sSubPr>
            <m:ctrlPr>
              <w:rPr>
                <w:rFonts w:ascii="Cambria Math" w:hAnsi="Cambria Math" w:cstheme="minorHAnsi"/>
                <w:i/>
                <w:color w:val="000000"/>
              </w:rPr>
            </m:ctrlPr>
          </m:sSubPr>
          <m:e>
            <m:r>
              <w:rPr>
                <w:rFonts w:ascii="Cambria Math" w:hAnsi="Cambria Math" w:cstheme="minorHAnsi"/>
                <w:color w:val="000000"/>
              </w:rPr>
              <m:t>L</m:t>
            </m:r>
          </m:e>
          <m:sub>
            <m:r>
              <w:rPr>
                <w:rFonts w:ascii="Cambria Math" w:hAnsi="Cambria Math" w:cstheme="minorHAnsi"/>
                <w:color w:val="000000"/>
              </w:rPr>
              <m:t>2</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1,2</m:t>
            </m:r>
          </m:e>
        </m:d>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1,4</m:t>
            </m:r>
          </m:e>
        </m:d>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2,3</m:t>
            </m:r>
          </m:e>
        </m:d>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2,4</m:t>
            </m:r>
          </m:e>
        </m:d>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3,5</m:t>
            </m:r>
          </m:e>
        </m:d>
        <m:r>
          <w:rPr>
            <w:rFonts w:ascii="Cambria Math" w:hAnsi="Cambria Math" w:cstheme="minorHAnsi"/>
            <w:color w:val="000000"/>
          </w:rPr>
          <m:t>}</m:t>
        </m:r>
      </m:oMath>
      <w:r w:rsidR="00D327AC" w:rsidRPr="00C94A2C">
        <w:rPr>
          <w:rFonts w:asciiTheme="minorHAnsi" w:hAnsiTheme="minorHAnsi" w:cstheme="minorHAnsi"/>
          <w:color w:val="000000"/>
        </w:rPr>
        <w:t xml:space="preserve">. </w:t>
      </w:r>
      <w:r w:rsidR="008A7E30" w:rsidRPr="00C94A2C">
        <w:rPr>
          <w:rFonts w:asciiTheme="minorHAnsi" w:hAnsiTheme="minorHAnsi" w:cstheme="minorHAnsi"/>
          <w:color w:val="000000"/>
        </w:rPr>
        <w:t xml:space="preserve">Compute the set of candidates </w:t>
      </w:r>
      <m:oMath>
        <m:sSub>
          <m:sSubPr>
            <m:ctrlPr>
              <w:rPr>
                <w:rFonts w:ascii="Cambria Math" w:hAnsi="Cambria Math" w:cstheme="minorHAnsi"/>
                <w:i/>
                <w:color w:val="000000"/>
              </w:rPr>
            </m:ctrlPr>
          </m:sSubPr>
          <m:e>
            <m:r>
              <w:rPr>
                <w:rFonts w:ascii="Cambria Math" w:hAnsi="Cambria Math" w:cstheme="minorHAnsi"/>
                <w:color w:val="000000"/>
              </w:rPr>
              <m:t>C</m:t>
            </m:r>
          </m:e>
          <m:sub>
            <m:r>
              <w:rPr>
                <w:rFonts w:ascii="Cambria Math" w:hAnsi="Cambria Math" w:cstheme="minorHAnsi"/>
                <w:color w:val="000000"/>
              </w:rPr>
              <m:t>3</m:t>
            </m:r>
          </m:sub>
        </m:sSub>
      </m:oMath>
      <w:r w:rsidR="008A7E30" w:rsidRPr="00C94A2C">
        <w:rPr>
          <w:rFonts w:asciiTheme="minorHAnsi" w:hAnsiTheme="minorHAnsi" w:cstheme="minorHAnsi"/>
          <w:color w:val="000000"/>
        </w:rPr>
        <w:t xml:space="preserve">that is obtained by joining every pair of joinable itemsets from </w:t>
      </w:r>
      <m:oMath>
        <m:sSub>
          <m:sSubPr>
            <m:ctrlPr>
              <w:rPr>
                <w:rFonts w:ascii="Cambria Math" w:hAnsi="Cambria Math" w:cstheme="minorHAnsi"/>
                <w:i/>
                <w:color w:val="000000"/>
              </w:rPr>
            </m:ctrlPr>
          </m:sSubPr>
          <m:e>
            <m:r>
              <w:rPr>
                <w:rFonts w:ascii="Cambria Math" w:hAnsi="Cambria Math" w:cstheme="minorHAnsi"/>
                <w:color w:val="000000"/>
              </w:rPr>
              <m:t>L</m:t>
            </m:r>
          </m:e>
          <m:sub>
            <m:r>
              <w:rPr>
                <w:rFonts w:ascii="Cambria Math" w:hAnsi="Cambria Math" w:cstheme="minorHAnsi"/>
                <w:color w:val="000000"/>
              </w:rPr>
              <m:t>2</m:t>
            </m:r>
          </m:sub>
        </m:sSub>
        <m:r>
          <w:rPr>
            <w:rFonts w:ascii="Cambria Math" w:hAnsi="Cambria Math" w:cstheme="minorHAnsi"/>
            <w:color w:val="000000"/>
          </w:rPr>
          <m:t>.</m:t>
        </m:r>
      </m:oMath>
    </w:p>
    <w:p w14:paraId="1A8B6625" w14:textId="77777777" w:rsidR="00D57251" w:rsidRPr="00D57251" w:rsidRDefault="00D57251" w:rsidP="00D57251">
      <w:pPr>
        <w:pStyle w:val="ListParagraph"/>
        <w:shd w:val="clear" w:color="auto" w:fill="FFFFFF"/>
        <w:spacing w:line="270" w:lineRule="atLeast"/>
        <w:ind w:left="1211"/>
        <w:rPr>
          <w:rFonts w:asciiTheme="minorHAnsi" w:hAnsiTheme="minorHAnsi" w:cstheme="minorHAnsi"/>
          <w:color w:val="000000"/>
        </w:rPr>
      </w:pPr>
    </w:p>
    <w:p w14:paraId="0CB34FAC" w14:textId="4D10DA16" w:rsidR="008A7E30" w:rsidRPr="00C94A2C" w:rsidRDefault="008A7E30" w:rsidP="00D57251">
      <w:pPr>
        <w:pStyle w:val="ListParagraph"/>
        <w:shd w:val="clear" w:color="auto" w:fill="FFFFFF"/>
        <w:spacing w:line="270" w:lineRule="atLeast"/>
        <w:ind w:left="1211"/>
        <w:jc w:val="right"/>
        <w:rPr>
          <w:rFonts w:asciiTheme="minorHAnsi" w:hAnsiTheme="minorHAnsi" w:cstheme="minorHAnsi"/>
          <w:color w:val="000000"/>
        </w:rPr>
      </w:pPr>
      <w:r w:rsidRPr="00784D77">
        <w:rPr>
          <w:rFonts w:asciiTheme="minorHAnsi" w:hAnsiTheme="minorHAnsi" w:cstheme="minorHAnsi"/>
          <w:color w:val="FF0000"/>
        </w:rPr>
        <w:t>[</w:t>
      </w:r>
      <w:r w:rsidR="0026484A">
        <w:rPr>
          <w:rFonts w:asciiTheme="minorHAnsi" w:hAnsiTheme="minorHAnsi" w:cstheme="minorHAnsi"/>
          <w:color w:val="FF0000"/>
        </w:rPr>
        <w:t>5</w:t>
      </w:r>
      <w:r w:rsidRPr="00784D77">
        <w:rPr>
          <w:rFonts w:asciiTheme="minorHAnsi" w:hAnsiTheme="minorHAnsi" w:cstheme="minorHAnsi"/>
          <w:color w:val="FF0000"/>
        </w:rPr>
        <w:t xml:space="preserve"> mark</w:t>
      </w:r>
      <w:r w:rsidR="00046A52" w:rsidRPr="00784D77">
        <w:rPr>
          <w:rFonts w:asciiTheme="minorHAnsi" w:hAnsiTheme="minorHAnsi" w:cstheme="minorHAnsi"/>
          <w:color w:val="FF0000"/>
        </w:rPr>
        <w:t>s</w:t>
      </w:r>
      <w:r w:rsidRPr="00784D77">
        <w:rPr>
          <w:rFonts w:asciiTheme="minorHAnsi" w:hAnsiTheme="minorHAnsi" w:cstheme="minorHAnsi"/>
          <w:color w:val="FF0000"/>
        </w:rPr>
        <w:t>]</w:t>
      </w:r>
      <w:r w:rsidR="001F117B">
        <w:rPr>
          <w:rFonts w:asciiTheme="minorHAnsi" w:hAnsiTheme="minorHAnsi" w:cstheme="minorHAnsi"/>
          <w:color w:val="000000"/>
        </w:rPr>
        <w:br/>
      </w:r>
    </w:p>
    <w:p w14:paraId="0C32BB22" w14:textId="31333D22" w:rsidR="00D57251" w:rsidRDefault="001E2392" w:rsidP="00025D52">
      <w:pPr>
        <w:pStyle w:val="ListParagraph"/>
        <w:numPr>
          <w:ilvl w:val="1"/>
          <w:numId w:val="21"/>
        </w:numPr>
        <w:shd w:val="clear" w:color="auto" w:fill="FFFFFF"/>
        <w:spacing w:line="270" w:lineRule="atLeast"/>
        <w:rPr>
          <w:rFonts w:asciiTheme="minorHAnsi" w:hAnsiTheme="minorHAnsi" w:cstheme="minorHAnsi"/>
          <w:color w:val="000000"/>
        </w:rPr>
      </w:pPr>
      <w:r>
        <w:rPr>
          <w:rFonts w:asciiTheme="minorHAnsi" w:hAnsiTheme="minorHAnsi" w:cstheme="minorHAnsi"/>
          <w:color w:val="212121"/>
          <w:shd w:val="clear" w:color="auto" w:fill="FFFFFF"/>
        </w:rPr>
        <w:t xml:space="preserve">[pen&amp;paper] - </w:t>
      </w:r>
      <w:r w:rsidR="008A7E30" w:rsidRPr="00C94A2C">
        <w:rPr>
          <w:rFonts w:asciiTheme="minorHAnsi" w:hAnsiTheme="minorHAnsi" w:cstheme="minorHAnsi"/>
          <w:color w:val="000000"/>
        </w:rPr>
        <w:t xml:space="preserve">Let </w:t>
      </w:r>
      <m:oMath>
        <m:sSub>
          <m:sSubPr>
            <m:ctrlPr>
              <w:rPr>
                <w:rFonts w:ascii="Cambria Math" w:hAnsi="Cambria Math" w:cstheme="minorHAnsi"/>
                <w:i/>
                <w:color w:val="000000"/>
              </w:rPr>
            </m:ctrlPr>
          </m:sSubPr>
          <m:e>
            <m:r>
              <w:rPr>
                <w:rFonts w:ascii="Cambria Math" w:hAnsi="Cambria Math" w:cstheme="minorHAnsi"/>
                <w:color w:val="000000"/>
              </w:rPr>
              <m:t>S</m:t>
            </m:r>
          </m:e>
          <m:sub>
            <m:r>
              <w:rPr>
                <w:rFonts w:ascii="Cambria Math" w:hAnsi="Cambria Math" w:cstheme="minorHAnsi"/>
                <w:color w:val="000000"/>
              </w:rPr>
              <m:t>1</m:t>
            </m:r>
          </m:sub>
        </m:sSub>
      </m:oMath>
      <w:r w:rsidR="00C42694" w:rsidRPr="00C94A2C">
        <w:rPr>
          <w:rFonts w:asciiTheme="minorHAnsi" w:hAnsiTheme="minorHAnsi" w:cstheme="minorHAnsi"/>
          <w:color w:val="000000"/>
        </w:rPr>
        <w:t xml:space="preserve"> </w:t>
      </w:r>
      <w:r w:rsidR="008A7E30" w:rsidRPr="00C94A2C">
        <w:rPr>
          <w:rFonts w:asciiTheme="minorHAnsi" w:hAnsiTheme="minorHAnsi" w:cstheme="minorHAnsi"/>
          <w:color w:val="000000"/>
        </w:rPr>
        <w:t>denote the support of the association rule</w:t>
      </w:r>
      <w:r w:rsidR="00005D28">
        <w:rPr>
          <w:rFonts w:asciiTheme="minorHAnsi" w:hAnsiTheme="minorHAnsi" w:cstheme="minorHAnsi"/>
          <w:color w:val="000000"/>
        </w:rPr>
        <w:t>:</w:t>
      </w:r>
      <w:r w:rsidR="00005D28">
        <w:rPr>
          <w:rFonts w:asciiTheme="minorHAnsi" w:hAnsiTheme="minorHAnsi" w:cstheme="minorHAnsi"/>
          <w:color w:val="000000"/>
        </w:rPr>
        <w:br/>
      </w:r>
      <w:r w:rsidR="00271032">
        <w:rPr>
          <w:rFonts w:asciiTheme="minorHAnsi" w:hAnsiTheme="minorHAnsi" w:cstheme="minorHAnsi"/>
          <w:color w:val="000000"/>
        </w:rPr>
        <w:br/>
      </w:r>
      <m:oMathPara>
        <m:oMath>
          <m:d>
            <m:dPr>
              <m:begChr m:val="{"/>
              <m:endChr m:val="}"/>
              <m:ctrlPr>
                <w:rPr>
                  <w:rFonts w:ascii="Cambria Math" w:hAnsi="Cambria Math" w:cstheme="minorHAnsi"/>
                  <w:i/>
                  <w:color w:val="000000"/>
                </w:rPr>
              </m:ctrlPr>
            </m:dPr>
            <m:e>
              <m:r>
                <w:rPr>
                  <w:rFonts w:ascii="Cambria Math" w:hAnsi="Cambria Math" w:cstheme="minorHAnsi"/>
                  <w:color w:val="000000"/>
                </w:rPr>
                <m:t>boarding pass, passport</m:t>
              </m:r>
            </m:e>
          </m:d>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flight</m:t>
              </m:r>
            </m:e>
          </m:d>
          <m:r>
            <m:rPr>
              <m:sty m:val="p"/>
            </m:rPr>
            <w:rPr>
              <w:rFonts w:asciiTheme="minorHAnsi" w:hAnsiTheme="minorHAnsi" w:cstheme="minorHAnsi"/>
              <w:color w:val="000000"/>
            </w:rPr>
            <w:br/>
          </m:r>
        </m:oMath>
      </m:oMathPara>
      <w:r w:rsidR="00DD4A1A">
        <w:rPr>
          <w:rFonts w:asciiTheme="minorHAnsi" w:hAnsiTheme="minorHAnsi" w:cstheme="minorHAnsi"/>
          <w:color w:val="000000"/>
        </w:rPr>
        <w:br/>
      </w:r>
      <w:r w:rsidR="008A7E30" w:rsidRPr="00C94A2C">
        <w:rPr>
          <w:rFonts w:asciiTheme="minorHAnsi" w:hAnsiTheme="minorHAnsi" w:cstheme="minorHAnsi"/>
          <w:color w:val="000000"/>
        </w:rPr>
        <w:t xml:space="preserve">Let </w:t>
      </w:r>
      <m:oMath>
        <m:sSub>
          <m:sSubPr>
            <m:ctrlPr>
              <w:rPr>
                <w:rFonts w:ascii="Cambria Math" w:hAnsi="Cambria Math" w:cstheme="minorHAnsi"/>
                <w:i/>
                <w:color w:val="000000"/>
              </w:rPr>
            </m:ctrlPr>
          </m:sSubPr>
          <m:e>
            <m:r>
              <w:rPr>
                <w:rFonts w:ascii="Cambria Math" w:hAnsi="Cambria Math" w:cstheme="minorHAnsi"/>
                <w:color w:val="000000"/>
              </w:rPr>
              <m:t>S</m:t>
            </m:r>
          </m:e>
          <m:sub>
            <m:r>
              <w:rPr>
                <w:rFonts w:ascii="Cambria Math" w:hAnsi="Cambria Math" w:cstheme="minorHAnsi"/>
                <w:color w:val="000000"/>
              </w:rPr>
              <m:t>2</m:t>
            </m:r>
          </m:sub>
        </m:sSub>
      </m:oMath>
      <w:r w:rsidR="00A143AB" w:rsidRPr="00C94A2C">
        <w:rPr>
          <w:rFonts w:asciiTheme="minorHAnsi" w:hAnsiTheme="minorHAnsi" w:cstheme="minorHAnsi"/>
          <w:color w:val="000000"/>
        </w:rPr>
        <w:t xml:space="preserve"> </w:t>
      </w:r>
      <w:r w:rsidR="008A7E30" w:rsidRPr="00C94A2C">
        <w:rPr>
          <w:rFonts w:asciiTheme="minorHAnsi" w:hAnsiTheme="minorHAnsi" w:cstheme="minorHAnsi"/>
          <w:color w:val="000000"/>
        </w:rPr>
        <w:t>denote the support of the association rule</w:t>
      </w:r>
      <w:r w:rsidR="00703413">
        <w:rPr>
          <w:rFonts w:asciiTheme="minorHAnsi" w:hAnsiTheme="minorHAnsi" w:cstheme="minorHAnsi"/>
          <w:color w:val="000000"/>
        </w:rPr>
        <w:t>:</w:t>
      </w:r>
      <w:r w:rsidR="00005D28">
        <w:rPr>
          <w:rFonts w:asciiTheme="minorHAnsi" w:hAnsiTheme="minorHAnsi" w:cstheme="minorHAnsi"/>
          <w:color w:val="000000"/>
        </w:rPr>
        <w:br/>
      </w:r>
      <w:r w:rsidR="00271032">
        <w:rPr>
          <w:rFonts w:asciiTheme="minorHAnsi" w:hAnsiTheme="minorHAnsi" w:cstheme="minorHAnsi"/>
          <w:color w:val="000000"/>
        </w:rPr>
        <w:br/>
        <w:t xml:space="preserve">                                 </w:t>
      </w:r>
      <w:r w:rsidR="008A7E30" w:rsidRPr="00C94A2C">
        <w:rPr>
          <w:rFonts w:asciiTheme="minorHAnsi" w:hAnsiTheme="minorHAnsi" w:cstheme="minorHAnsi"/>
          <w:color w:val="000000"/>
        </w:rPr>
        <w:t xml:space="preserve"> </w:t>
      </w:r>
      <m:oMath>
        <m:r>
          <w:rPr>
            <w:rFonts w:ascii="Cambria Math" w:hAnsi="Cambria Math" w:cstheme="minorHAnsi"/>
            <w:color w:val="000000"/>
          </w:rPr>
          <m:t>{boarding pass} ⇒ {flight}</m:t>
        </m:r>
      </m:oMath>
      <w:r w:rsidR="00DD4A1A">
        <w:rPr>
          <w:rFonts w:asciiTheme="minorHAnsi" w:hAnsiTheme="minorHAnsi" w:cstheme="minorHAnsi"/>
          <w:color w:val="000000"/>
        </w:rPr>
        <w:br/>
      </w:r>
      <w:r w:rsidR="00703413">
        <w:rPr>
          <w:rFonts w:asciiTheme="minorHAnsi" w:hAnsiTheme="minorHAnsi" w:cstheme="minorHAnsi"/>
          <w:color w:val="000000"/>
        </w:rPr>
        <w:br/>
      </w:r>
      <w:r w:rsidR="008A7E30" w:rsidRPr="00C94A2C">
        <w:rPr>
          <w:rFonts w:asciiTheme="minorHAnsi" w:hAnsiTheme="minorHAnsi" w:cstheme="minorHAnsi"/>
          <w:color w:val="000000"/>
        </w:rPr>
        <w:t>What is the relationship between</w:t>
      </w:r>
      <w:r w:rsidR="00BD2AA3" w:rsidRPr="00C94A2C">
        <w:rPr>
          <w:rFonts w:asciiTheme="minorHAnsi" w:hAnsiTheme="minorHAnsi" w:cstheme="minorHAnsi"/>
          <w:color w:val="000000"/>
        </w:rPr>
        <w:t xml:space="preserve"> </w:t>
      </w:r>
      <m:oMath>
        <m:sSub>
          <m:sSubPr>
            <m:ctrlPr>
              <w:rPr>
                <w:rFonts w:ascii="Cambria Math" w:hAnsi="Cambria Math" w:cstheme="minorHAnsi"/>
                <w:i/>
                <w:color w:val="000000"/>
              </w:rPr>
            </m:ctrlPr>
          </m:sSubPr>
          <m:e>
            <m:r>
              <w:rPr>
                <w:rFonts w:ascii="Cambria Math" w:hAnsi="Cambria Math" w:cstheme="minorHAnsi"/>
                <w:color w:val="000000"/>
              </w:rPr>
              <m:t>S</m:t>
            </m:r>
          </m:e>
          <m:sub>
            <m:r>
              <w:rPr>
                <w:rFonts w:ascii="Cambria Math" w:hAnsi="Cambria Math" w:cstheme="minorHAnsi"/>
                <w:color w:val="000000"/>
              </w:rPr>
              <m:t>1</m:t>
            </m:r>
          </m:sub>
        </m:sSub>
      </m:oMath>
      <w:r w:rsidR="008A7E30" w:rsidRPr="00C94A2C">
        <w:rPr>
          <w:rFonts w:asciiTheme="minorHAnsi" w:hAnsiTheme="minorHAnsi" w:cstheme="minorHAnsi"/>
          <w:color w:val="000000"/>
        </w:rPr>
        <w:t xml:space="preserve"> and </w:t>
      </w:r>
      <m:oMath>
        <m:sSub>
          <m:sSubPr>
            <m:ctrlPr>
              <w:rPr>
                <w:rFonts w:ascii="Cambria Math" w:hAnsi="Cambria Math" w:cstheme="minorHAnsi"/>
                <w:i/>
                <w:color w:val="000000"/>
              </w:rPr>
            </m:ctrlPr>
          </m:sSubPr>
          <m:e>
            <m:r>
              <w:rPr>
                <w:rFonts w:ascii="Cambria Math" w:hAnsi="Cambria Math" w:cstheme="minorHAnsi"/>
                <w:color w:val="000000"/>
              </w:rPr>
              <m:t>S</m:t>
            </m:r>
          </m:e>
          <m:sub>
            <m:r>
              <w:rPr>
                <w:rFonts w:ascii="Cambria Math" w:hAnsi="Cambria Math" w:cstheme="minorHAnsi"/>
                <w:color w:val="000000"/>
              </w:rPr>
              <m:t>2</m:t>
            </m:r>
          </m:sub>
        </m:sSub>
      </m:oMath>
      <w:r w:rsidR="008A7E30" w:rsidRPr="00C94A2C">
        <w:rPr>
          <w:rFonts w:asciiTheme="minorHAnsi" w:hAnsiTheme="minorHAnsi" w:cstheme="minorHAnsi"/>
          <w:color w:val="000000"/>
        </w:rPr>
        <w:t xml:space="preserve">? </w:t>
      </w:r>
    </w:p>
    <w:p w14:paraId="1FEB9CBC" w14:textId="77777777" w:rsidR="00D57251" w:rsidRPr="00D57251" w:rsidRDefault="00D57251" w:rsidP="00D57251">
      <w:pPr>
        <w:pStyle w:val="ListParagraph"/>
        <w:shd w:val="clear" w:color="auto" w:fill="FFFFFF"/>
        <w:spacing w:line="270" w:lineRule="atLeast"/>
        <w:ind w:left="1211"/>
        <w:rPr>
          <w:rFonts w:asciiTheme="minorHAnsi" w:hAnsiTheme="minorHAnsi" w:cstheme="minorHAnsi"/>
          <w:color w:val="000000"/>
        </w:rPr>
      </w:pPr>
    </w:p>
    <w:p w14:paraId="61A4E65E" w14:textId="1141AF37" w:rsidR="008A7E30" w:rsidRPr="00C94A2C" w:rsidRDefault="008A7E30" w:rsidP="00D57251">
      <w:pPr>
        <w:pStyle w:val="ListParagraph"/>
        <w:shd w:val="clear" w:color="auto" w:fill="FFFFFF"/>
        <w:spacing w:line="270" w:lineRule="atLeast"/>
        <w:ind w:left="1211"/>
        <w:jc w:val="right"/>
        <w:rPr>
          <w:rFonts w:asciiTheme="minorHAnsi" w:hAnsiTheme="minorHAnsi" w:cstheme="minorHAnsi"/>
          <w:color w:val="000000"/>
        </w:rPr>
      </w:pPr>
      <w:r w:rsidRPr="00784D77">
        <w:rPr>
          <w:rFonts w:asciiTheme="minorHAnsi" w:hAnsiTheme="minorHAnsi" w:cstheme="minorHAnsi"/>
          <w:color w:val="FF0000"/>
        </w:rPr>
        <w:t>[</w:t>
      </w:r>
      <w:r w:rsidR="0026484A">
        <w:rPr>
          <w:rFonts w:asciiTheme="minorHAnsi" w:hAnsiTheme="minorHAnsi" w:cstheme="minorHAnsi"/>
          <w:color w:val="FF0000"/>
        </w:rPr>
        <w:t>5</w:t>
      </w:r>
      <w:r w:rsidRPr="00784D77">
        <w:rPr>
          <w:rFonts w:asciiTheme="minorHAnsi" w:hAnsiTheme="minorHAnsi" w:cstheme="minorHAnsi"/>
          <w:color w:val="FF0000"/>
        </w:rPr>
        <w:t xml:space="preserve"> marks]</w:t>
      </w:r>
      <w:r w:rsidR="001C1C35">
        <w:rPr>
          <w:rFonts w:asciiTheme="minorHAnsi" w:hAnsiTheme="minorHAnsi" w:cstheme="minorHAnsi"/>
          <w:color w:val="000000"/>
        </w:rPr>
        <w:br/>
      </w:r>
    </w:p>
    <w:p w14:paraId="0C0E74AE" w14:textId="2EF711C5" w:rsidR="00305985" w:rsidRDefault="001E2392" w:rsidP="00025D52">
      <w:pPr>
        <w:pStyle w:val="ListParagraph"/>
        <w:numPr>
          <w:ilvl w:val="1"/>
          <w:numId w:val="21"/>
        </w:numPr>
        <w:shd w:val="clear" w:color="auto" w:fill="FFFFFF"/>
        <w:spacing w:line="270" w:lineRule="atLeast"/>
        <w:rPr>
          <w:rFonts w:asciiTheme="minorHAnsi" w:hAnsiTheme="minorHAnsi" w:cstheme="minorHAnsi"/>
          <w:color w:val="000000"/>
        </w:rPr>
      </w:pPr>
      <w:r>
        <w:rPr>
          <w:rFonts w:asciiTheme="minorHAnsi" w:hAnsiTheme="minorHAnsi" w:cstheme="minorHAnsi"/>
          <w:color w:val="212121"/>
          <w:shd w:val="clear" w:color="auto" w:fill="FFFFFF"/>
        </w:rPr>
        <w:t xml:space="preserve">[pen&amp;paper] - </w:t>
      </w:r>
      <w:r w:rsidR="008A7E30" w:rsidRPr="00C94A2C">
        <w:rPr>
          <w:rFonts w:asciiTheme="minorHAnsi" w:hAnsiTheme="minorHAnsi" w:cstheme="minorHAnsi"/>
          <w:color w:val="000000"/>
        </w:rPr>
        <w:t>What is the support of the rule</w:t>
      </w:r>
      <w:r w:rsidR="00102BFB">
        <w:rPr>
          <w:rFonts w:asciiTheme="minorHAnsi" w:hAnsiTheme="minorHAnsi" w:cstheme="minorHAnsi"/>
          <w:color w:val="000000"/>
        </w:rPr>
        <w:t>:</w:t>
      </w:r>
      <w:r w:rsidR="00102BFB">
        <w:rPr>
          <w:rFonts w:asciiTheme="minorHAnsi" w:hAnsiTheme="minorHAnsi" w:cstheme="minorHAnsi"/>
          <w:color w:val="000000"/>
        </w:rPr>
        <w:br/>
      </w:r>
      <m:oMathPara>
        <m:oMath>
          <m:r>
            <w:rPr>
              <w:rFonts w:ascii="Cambria Math" w:hAnsi="Cambria Math" w:cstheme="minorHAnsi"/>
              <w:color w:val="000000"/>
            </w:rPr>
            <m:t xml:space="preserve"> {}⇒{Eggs} </m:t>
          </m:r>
          <m:r>
            <m:rPr>
              <m:sty m:val="p"/>
            </m:rPr>
            <w:rPr>
              <w:rFonts w:asciiTheme="minorHAnsi" w:hAnsiTheme="minorHAnsi" w:cstheme="minorHAnsi"/>
              <w:color w:val="000000"/>
            </w:rPr>
            <w:br/>
          </m:r>
        </m:oMath>
      </m:oMathPara>
      <w:r w:rsidR="008A7E30" w:rsidRPr="00C94A2C">
        <w:rPr>
          <w:rFonts w:asciiTheme="minorHAnsi" w:hAnsiTheme="minorHAnsi" w:cstheme="minorHAnsi"/>
          <w:color w:val="000000"/>
        </w:rPr>
        <w:t xml:space="preserve">in the transaction dataset </w:t>
      </w:r>
      <w:r w:rsidR="00305985">
        <w:rPr>
          <w:rFonts w:asciiTheme="minorHAnsi" w:hAnsiTheme="minorHAnsi" w:cstheme="minorHAnsi"/>
          <w:color w:val="000000"/>
        </w:rPr>
        <w:t>below</w:t>
      </w:r>
      <w:r w:rsidR="00C0762C">
        <w:rPr>
          <w:rFonts w:asciiTheme="minorHAnsi" w:hAnsiTheme="minorHAnsi" w:cstheme="minorHAnsi"/>
          <w:color w:val="000000"/>
        </w:rPr>
        <w:t xml:space="preserve"> shown in </w:t>
      </w:r>
      <w:r w:rsidR="00C0762C" w:rsidRPr="00B47BB9">
        <w:rPr>
          <w:rFonts w:asciiTheme="minorHAnsi" w:hAnsiTheme="minorHAnsi" w:cstheme="minorHAnsi"/>
          <w:b/>
          <w:bCs/>
          <w:color w:val="000000"/>
        </w:rPr>
        <w:t>Figure 1</w:t>
      </w:r>
      <w:r w:rsidR="008A7E30" w:rsidRPr="00C94A2C">
        <w:rPr>
          <w:rFonts w:asciiTheme="minorHAnsi" w:hAnsiTheme="minorHAnsi" w:cstheme="minorHAnsi"/>
          <w:color w:val="000000"/>
        </w:rPr>
        <w:t xml:space="preserve">? </w:t>
      </w:r>
    </w:p>
    <w:p w14:paraId="39AE27A9" w14:textId="77777777" w:rsidR="00C0762C" w:rsidRDefault="00C97A1D" w:rsidP="00C0762C">
      <w:pPr>
        <w:pStyle w:val="ListParagraph"/>
        <w:keepNext/>
        <w:shd w:val="clear" w:color="auto" w:fill="FFFFFF"/>
        <w:spacing w:line="270" w:lineRule="atLeast"/>
        <w:ind w:left="1211"/>
        <w:jc w:val="center"/>
      </w:pPr>
      <w:r>
        <w:rPr>
          <w:rFonts w:asciiTheme="minorHAnsi" w:hAnsiTheme="minorHAnsi" w:cstheme="minorHAnsi"/>
          <w:color w:val="000000"/>
        </w:rPr>
        <w:br/>
      </w:r>
      <w:r w:rsidR="00305985">
        <w:rPr>
          <w:rFonts w:asciiTheme="minorHAnsi" w:hAnsiTheme="minorHAnsi" w:cstheme="minorHAnsi"/>
          <w:noProof/>
          <w:color w:val="000000"/>
        </w:rPr>
        <w:drawing>
          <wp:inline distT="0" distB="0" distL="0" distR="0" wp14:anchorId="0E81F20F" wp14:editId="7D63FF5F">
            <wp:extent cx="4177622" cy="883639"/>
            <wp:effectExtent l="0" t="0" r="1270" b="5715"/>
            <wp:docPr id="1290719243"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19243" name="Picture 1" descr="A group of black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85855" cy="906532"/>
                    </a:xfrm>
                    <a:prstGeom prst="rect">
                      <a:avLst/>
                    </a:prstGeom>
                  </pic:spPr>
                </pic:pic>
              </a:graphicData>
            </a:graphic>
          </wp:inline>
        </w:drawing>
      </w:r>
    </w:p>
    <w:p w14:paraId="0BA021E0" w14:textId="1598DA73" w:rsidR="00305985" w:rsidRDefault="00C0762C" w:rsidP="00C0762C">
      <w:pPr>
        <w:pStyle w:val="Caption"/>
        <w:jc w:val="center"/>
        <w:rPr>
          <w:rFonts w:asciiTheme="minorHAnsi" w:hAnsiTheme="minorHAnsi" w:cstheme="minorHAnsi"/>
          <w:color w:val="000000"/>
        </w:rPr>
      </w:pPr>
      <w:r>
        <w:t xml:space="preserve">Figure </w:t>
      </w:r>
      <w:r>
        <w:fldChar w:fldCharType="begin"/>
      </w:r>
      <w:r>
        <w:instrText xml:space="preserve"> SEQ Figure \* ARABIC </w:instrText>
      </w:r>
      <w:r>
        <w:fldChar w:fldCharType="separate"/>
      </w:r>
      <w:r>
        <w:rPr>
          <w:noProof/>
        </w:rPr>
        <w:t>1</w:t>
      </w:r>
      <w:r>
        <w:fldChar w:fldCharType="end"/>
      </w:r>
      <w:r>
        <w:t>. Dataset 1</w:t>
      </w:r>
    </w:p>
    <w:p w14:paraId="555CA459" w14:textId="479EDC08" w:rsidR="008A7E30" w:rsidRPr="00C94A2C" w:rsidRDefault="00C97A1D" w:rsidP="00D57251">
      <w:pPr>
        <w:pStyle w:val="ListParagraph"/>
        <w:shd w:val="clear" w:color="auto" w:fill="FFFFFF"/>
        <w:spacing w:line="270" w:lineRule="atLeast"/>
        <w:ind w:left="1211"/>
        <w:jc w:val="right"/>
        <w:rPr>
          <w:rFonts w:asciiTheme="minorHAnsi" w:hAnsiTheme="minorHAnsi" w:cstheme="minorHAnsi"/>
          <w:color w:val="000000"/>
        </w:rPr>
      </w:pPr>
      <w:r>
        <w:rPr>
          <w:rFonts w:asciiTheme="minorHAnsi" w:hAnsiTheme="minorHAnsi" w:cstheme="minorHAnsi"/>
          <w:color w:val="000000"/>
        </w:rPr>
        <w:br/>
      </w:r>
      <w:r w:rsidR="008A7E30" w:rsidRPr="00784D77">
        <w:rPr>
          <w:rFonts w:asciiTheme="minorHAnsi" w:hAnsiTheme="minorHAnsi" w:cstheme="minorHAnsi"/>
          <w:color w:val="FF0000"/>
        </w:rPr>
        <w:t>[</w:t>
      </w:r>
      <w:r w:rsidR="002572A3">
        <w:rPr>
          <w:rFonts w:asciiTheme="minorHAnsi" w:hAnsiTheme="minorHAnsi" w:cstheme="minorHAnsi"/>
          <w:color w:val="FF0000"/>
        </w:rPr>
        <w:t>5</w:t>
      </w:r>
      <w:r w:rsidR="008A7E30" w:rsidRPr="00784D77">
        <w:rPr>
          <w:rFonts w:asciiTheme="minorHAnsi" w:hAnsiTheme="minorHAnsi" w:cstheme="minorHAnsi"/>
          <w:color w:val="FF0000"/>
        </w:rPr>
        <w:t xml:space="preserve"> marks]</w:t>
      </w:r>
      <w:r>
        <w:rPr>
          <w:rFonts w:asciiTheme="minorHAnsi" w:hAnsiTheme="minorHAnsi" w:cstheme="minorHAnsi"/>
          <w:color w:val="000000"/>
        </w:rPr>
        <w:br/>
      </w:r>
    </w:p>
    <w:p w14:paraId="2786ABD4" w14:textId="77777777" w:rsidR="00D57251" w:rsidRDefault="001E2392" w:rsidP="00025D52">
      <w:pPr>
        <w:pStyle w:val="ListParagraph"/>
        <w:numPr>
          <w:ilvl w:val="1"/>
          <w:numId w:val="21"/>
        </w:numPr>
        <w:shd w:val="clear" w:color="auto" w:fill="FFFFFF"/>
        <w:spacing w:line="270" w:lineRule="atLeast"/>
        <w:rPr>
          <w:rFonts w:asciiTheme="minorHAnsi" w:hAnsiTheme="minorHAnsi" w:cstheme="minorHAnsi"/>
          <w:color w:val="000000"/>
        </w:rPr>
      </w:pPr>
      <w:r>
        <w:rPr>
          <w:rFonts w:asciiTheme="minorHAnsi" w:hAnsiTheme="minorHAnsi" w:cstheme="minorHAnsi"/>
          <w:color w:val="212121"/>
          <w:shd w:val="clear" w:color="auto" w:fill="FFFFFF"/>
        </w:rPr>
        <w:t xml:space="preserve">[pen&amp;paper] - </w:t>
      </w:r>
      <w:r w:rsidR="008A7E30" w:rsidRPr="00C94A2C">
        <w:rPr>
          <w:rFonts w:asciiTheme="minorHAnsi" w:hAnsiTheme="minorHAnsi" w:cstheme="minorHAnsi"/>
          <w:color w:val="000000"/>
        </w:rPr>
        <w:t xml:space="preserve">In the transaction dataset </w:t>
      </w:r>
      <w:r w:rsidR="007C2EE4">
        <w:rPr>
          <w:rFonts w:asciiTheme="minorHAnsi" w:hAnsiTheme="minorHAnsi" w:cstheme="minorHAnsi"/>
          <w:color w:val="000000"/>
        </w:rPr>
        <w:t xml:space="preserve">shown in </w:t>
      </w:r>
      <w:r w:rsidR="007C2EE4" w:rsidRPr="00A600DE">
        <w:rPr>
          <w:rFonts w:asciiTheme="minorHAnsi" w:hAnsiTheme="minorHAnsi" w:cstheme="minorHAnsi"/>
          <w:b/>
          <w:bCs/>
          <w:color w:val="000000"/>
        </w:rPr>
        <w:t>Figure 1</w:t>
      </w:r>
      <w:r w:rsidR="008A7E30" w:rsidRPr="00C94A2C">
        <w:rPr>
          <w:rFonts w:asciiTheme="minorHAnsi" w:hAnsiTheme="minorHAnsi" w:cstheme="minorHAnsi"/>
          <w:color w:val="000000"/>
        </w:rPr>
        <w:t xml:space="preserve">, what is the maximum length of a frequent itemset for a support threshold of 0.2? </w:t>
      </w:r>
    </w:p>
    <w:p w14:paraId="2148A976" w14:textId="77777777" w:rsidR="00D57251" w:rsidRPr="00D57251" w:rsidRDefault="00D57251" w:rsidP="00D57251">
      <w:pPr>
        <w:shd w:val="clear" w:color="auto" w:fill="FFFFFF"/>
        <w:spacing w:line="270" w:lineRule="atLeast"/>
        <w:ind w:left="851"/>
        <w:rPr>
          <w:rFonts w:asciiTheme="minorHAnsi" w:hAnsiTheme="minorHAnsi" w:cstheme="minorHAnsi"/>
          <w:color w:val="000000"/>
        </w:rPr>
      </w:pPr>
    </w:p>
    <w:p w14:paraId="39FBEEEA" w14:textId="747AACEB" w:rsidR="008A7E30" w:rsidRPr="00C94A2C" w:rsidRDefault="008A7E30" w:rsidP="00D57251">
      <w:pPr>
        <w:pStyle w:val="ListParagraph"/>
        <w:shd w:val="clear" w:color="auto" w:fill="FFFFFF"/>
        <w:spacing w:line="270" w:lineRule="atLeast"/>
        <w:ind w:left="1211"/>
        <w:jc w:val="right"/>
        <w:rPr>
          <w:rFonts w:asciiTheme="minorHAnsi" w:hAnsiTheme="minorHAnsi" w:cstheme="minorHAnsi"/>
          <w:color w:val="000000"/>
        </w:rPr>
      </w:pPr>
      <w:r w:rsidRPr="00784D77">
        <w:rPr>
          <w:rFonts w:asciiTheme="minorHAnsi" w:hAnsiTheme="minorHAnsi" w:cstheme="minorHAnsi"/>
          <w:color w:val="FF0000"/>
        </w:rPr>
        <w:t>[</w:t>
      </w:r>
      <w:r w:rsidR="002572A3">
        <w:rPr>
          <w:rFonts w:asciiTheme="minorHAnsi" w:hAnsiTheme="minorHAnsi" w:cstheme="minorHAnsi"/>
          <w:color w:val="FF0000"/>
        </w:rPr>
        <w:t>5</w:t>
      </w:r>
      <w:r w:rsidRPr="00784D77">
        <w:rPr>
          <w:rFonts w:asciiTheme="minorHAnsi" w:hAnsiTheme="minorHAnsi" w:cstheme="minorHAnsi"/>
          <w:color w:val="FF0000"/>
        </w:rPr>
        <w:t xml:space="preserve"> mark</w:t>
      </w:r>
      <w:r w:rsidR="007A538F" w:rsidRPr="00784D77">
        <w:rPr>
          <w:rFonts w:asciiTheme="minorHAnsi" w:hAnsiTheme="minorHAnsi" w:cstheme="minorHAnsi"/>
          <w:color w:val="FF0000"/>
        </w:rPr>
        <w:t>s</w:t>
      </w:r>
      <w:r w:rsidRPr="00784D77">
        <w:rPr>
          <w:rFonts w:asciiTheme="minorHAnsi" w:hAnsiTheme="minorHAnsi" w:cstheme="minorHAnsi"/>
          <w:color w:val="FF0000"/>
        </w:rPr>
        <w:t>]</w:t>
      </w:r>
      <w:r w:rsidR="00C102BD">
        <w:rPr>
          <w:rFonts w:asciiTheme="minorHAnsi" w:hAnsiTheme="minorHAnsi" w:cstheme="minorHAnsi"/>
          <w:color w:val="000000"/>
        </w:rPr>
        <w:br/>
      </w:r>
    </w:p>
    <w:p w14:paraId="5E6B29BB" w14:textId="77777777" w:rsidR="008A7E30" w:rsidRPr="00C94A2C" w:rsidRDefault="008A7E30" w:rsidP="00025D52">
      <w:pPr>
        <w:shd w:val="clear" w:color="auto" w:fill="FFFFFE"/>
        <w:spacing w:after="80" w:line="285" w:lineRule="atLeast"/>
        <w:rPr>
          <w:rFonts w:asciiTheme="minorHAnsi" w:hAnsiTheme="minorHAnsi" w:cstheme="minorHAnsi"/>
          <w:color w:val="212121"/>
          <w:shd w:val="clear" w:color="auto" w:fill="FFFFFF"/>
        </w:rPr>
      </w:pPr>
    </w:p>
    <w:p w14:paraId="1DAC16C5" w14:textId="68E4E0FB" w:rsidR="009E28F6" w:rsidRPr="004001A2" w:rsidRDefault="00C86BD4" w:rsidP="009E28F6">
      <w:pPr>
        <w:pStyle w:val="ListParagraph"/>
        <w:numPr>
          <w:ilvl w:val="0"/>
          <w:numId w:val="21"/>
        </w:numPr>
        <w:shd w:val="clear" w:color="auto" w:fill="FFFFFE"/>
        <w:spacing w:after="80" w:line="285" w:lineRule="atLeast"/>
        <w:rPr>
          <w:rFonts w:asciiTheme="minorHAnsi" w:hAnsiTheme="minorHAnsi" w:cstheme="minorHAnsi"/>
          <w:color w:val="000000" w:themeColor="text1"/>
        </w:rPr>
      </w:pPr>
      <w:r w:rsidRPr="004001A2">
        <w:rPr>
          <w:rFonts w:asciiTheme="minorHAnsi" w:hAnsiTheme="minorHAnsi" w:cstheme="minorHAnsi"/>
          <w:color w:val="000000" w:themeColor="text1"/>
        </w:rPr>
        <w:t xml:space="preserve">For your answers to the assignment, please include your workings (e.g. equations, code) when this is relevant to the question. Questions </w:t>
      </w:r>
      <w:r w:rsidR="00D73CA6">
        <w:rPr>
          <w:rFonts w:asciiTheme="minorHAnsi" w:hAnsiTheme="minorHAnsi" w:cstheme="minorHAnsi"/>
          <w:color w:val="000000" w:themeColor="text1"/>
        </w:rPr>
        <w:t>2</w:t>
      </w:r>
      <w:r w:rsidR="00F527FC" w:rsidRPr="004001A2">
        <w:rPr>
          <w:rFonts w:asciiTheme="minorHAnsi" w:hAnsiTheme="minorHAnsi" w:cstheme="minorHAnsi"/>
          <w:color w:val="000000" w:themeColor="text1"/>
        </w:rPr>
        <w:t xml:space="preserve">a &amp; </w:t>
      </w:r>
      <w:r w:rsidR="00D73CA6">
        <w:rPr>
          <w:rFonts w:asciiTheme="minorHAnsi" w:hAnsiTheme="minorHAnsi" w:cstheme="minorHAnsi"/>
          <w:color w:val="000000" w:themeColor="text1"/>
        </w:rPr>
        <w:t>2</w:t>
      </w:r>
      <w:r w:rsidR="00F527FC" w:rsidRPr="004001A2">
        <w:rPr>
          <w:rFonts w:asciiTheme="minorHAnsi" w:hAnsiTheme="minorHAnsi" w:cstheme="minorHAnsi"/>
          <w:color w:val="000000" w:themeColor="text1"/>
        </w:rPr>
        <w:t>b</w:t>
      </w:r>
      <w:r w:rsidRPr="004001A2">
        <w:rPr>
          <w:rFonts w:asciiTheme="minorHAnsi" w:hAnsiTheme="minorHAnsi" w:cstheme="minorHAnsi"/>
          <w:color w:val="000000" w:themeColor="text1"/>
        </w:rPr>
        <w:t xml:space="preserve"> are pen</w:t>
      </w:r>
      <w:r w:rsidR="009E28F6" w:rsidRPr="004001A2">
        <w:rPr>
          <w:rFonts w:asciiTheme="minorHAnsi" w:hAnsiTheme="minorHAnsi" w:cstheme="minorHAnsi"/>
          <w:color w:val="000000" w:themeColor="text1"/>
        </w:rPr>
        <w:t xml:space="preserve"> </w:t>
      </w:r>
      <w:r w:rsidRPr="004001A2">
        <w:rPr>
          <w:rFonts w:asciiTheme="minorHAnsi" w:hAnsiTheme="minorHAnsi" w:cstheme="minorHAnsi"/>
          <w:color w:val="000000" w:themeColor="text1"/>
        </w:rPr>
        <w:t xml:space="preserve">and paper exercises. Question </w:t>
      </w:r>
      <w:r w:rsidR="00D73CA6">
        <w:rPr>
          <w:rFonts w:asciiTheme="minorHAnsi" w:hAnsiTheme="minorHAnsi" w:cstheme="minorHAnsi"/>
          <w:color w:val="000000" w:themeColor="text1"/>
        </w:rPr>
        <w:t>2</w:t>
      </w:r>
      <w:r w:rsidR="00F527FC" w:rsidRPr="004001A2">
        <w:rPr>
          <w:rFonts w:asciiTheme="minorHAnsi" w:hAnsiTheme="minorHAnsi" w:cstheme="minorHAnsi"/>
          <w:color w:val="000000" w:themeColor="text1"/>
        </w:rPr>
        <w:t>c</w:t>
      </w:r>
      <w:r w:rsidRPr="004001A2">
        <w:rPr>
          <w:rFonts w:asciiTheme="minorHAnsi" w:hAnsiTheme="minorHAnsi" w:cstheme="minorHAnsi"/>
          <w:color w:val="000000" w:themeColor="text1"/>
        </w:rPr>
        <w:t xml:space="preserve"> can be addressed either on paper or using code. Question </w:t>
      </w:r>
      <w:r w:rsidR="00D73CA6">
        <w:rPr>
          <w:rFonts w:asciiTheme="minorHAnsi" w:hAnsiTheme="minorHAnsi" w:cstheme="minorHAnsi"/>
          <w:color w:val="000000" w:themeColor="text1"/>
        </w:rPr>
        <w:t>2</w:t>
      </w:r>
      <w:r w:rsidR="00F527FC" w:rsidRPr="004001A2">
        <w:rPr>
          <w:rFonts w:asciiTheme="minorHAnsi" w:hAnsiTheme="minorHAnsi" w:cstheme="minorHAnsi"/>
          <w:color w:val="000000" w:themeColor="text1"/>
        </w:rPr>
        <w:t xml:space="preserve">d </w:t>
      </w:r>
      <w:r w:rsidR="00E86F0B">
        <w:rPr>
          <w:rFonts w:asciiTheme="minorHAnsi" w:hAnsiTheme="minorHAnsi" w:cstheme="minorHAnsi"/>
          <w:color w:val="000000" w:themeColor="text1"/>
        </w:rPr>
        <w:t>is a</w:t>
      </w:r>
      <w:r w:rsidRPr="004001A2">
        <w:rPr>
          <w:rFonts w:asciiTheme="minorHAnsi" w:hAnsiTheme="minorHAnsi" w:cstheme="minorHAnsi"/>
          <w:color w:val="000000" w:themeColor="text1"/>
        </w:rPr>
        <w:t xml:space="preserve"> coding exercise.</w:t>
      </w:r>
    </w:p>
    <w:p w14:paraId="032C9711" w14:textId="77777777" w:rsidR="004001A2" w:rsidRPr="004001A2" w:rsidRDefault="004001A2" w:rsidP="004001A2">
      <w:pPr>
        <w:pStyle w:val="ListParagraph"/>
        <w:shd w:val="clear" w:color="auto" w:fill="FFFFFE"/>
        <w:spacing w:after="80" w:line="285" w:lineRule="atLeast"/>
        <w:ind w:left="360"/>
        <w:rPr>
          <w:rFonts w:asciiTheme="minorHAnsi" w:hAnsiTheme="minorHAnsi" w:cstheme="minorHAnsi"/>
          <w:color w:val="000000" w:themeColor="text1"/>
        </w:rPr>
      </w:pPr>
    </w:p>
    <w:p w14:paraId="3879C66A" w14:textId="77777777" w:rsidR="00FA34FB" w:rsidRDefault="004F755E" w:rsidP="009E28F6">
      <w:pPr>
        <w:pStyle w:val="ListParagraph"/>
        <w:numPr>
          <w:ilvl w:val="1"/>
          <w:numId w:val="21"/>
        </w:numPr>
        <w:shd w:val="clear" w:color="auto" w:fill="FFFFFE"/>
        <w:spacing w:after="80" w:line="285" w:lineRule="atLeast"/>
        <w:rPr>
          <w:rFonts w:asciiTheme="minorHAnsi" w:hAnsiTheme="minorHAnsi" w:cstheme="minorHAnsi"/>
          <w:color w:val="FF0000"/>
        </w:rPr>
      </w:pPr>
      <w:r>
        <w:rPr>
          <w:rFonts w:asciiTheme="minorHAnsi" w:hAnsiTheme="minorHAnsi" w:cstheme="minorHAnsi"/>
          <w:color w:val="212121"/>
          <w:shd w:val="clear" w:color="auto" w:fill="FFFFFF"/>
        </w:rPr>
        <w:t xml:space="preserve">[pen&amp;paper] - </w:t>
      </w:r>
      <w:r w:rsidR="009E28F6" w:rsidRPr="004001A2">
        <w:rPr>
          <w:rFonts w:ascii="Segoe UI" w:hAnsi="Segoe UI" w:cs="Segoe UI"/>
          <w:color w:val="000000" w:themeColor="text1"/>
        </w:rPr>
        <w:t xml:space="preserve">For a system designed to prevent identity theft in online transactions, we are focusing on identifying unusual transaction patterns. Propose 2 possible contextual attributes and 2 possible </w:t>
      </w:r>
      <w:r w:rsidR="004001A2" w:rsidRPr="004001A2">
        <w:rPr>
          <w:rFonts w:ascii="Segoe UI" w:hAnsi="Segoe UI" w:cs="Segoe UI"/>
          <w:color w:val="000000" w:themeColor="text1"/>
        </w:rPr>
        <w:t>behavioural</w:t>
      </w:r>
      <w:r w:rsidR="009E28F6" w:rsidRPr="004001A2">
        <w:rPr>
          <w:rFonts w:ascii="Segoe UI" w:hAnsi="Segoe UI" w:cs="Segoe UI"/>
          <w:color w:val="000000" w:themeColor="text1"/>
        </w:rPr>
        <w:t xml:space="preserve"> attributes that could be integrated </w:t>
      </w:r>
      <w:r w:rsidR="009E28F6" w:rsidRPr="009E28F6">
        <w:rPr>
          <w:rFonts w:ascii="Segoe UI" w:hAnsi="Segoe UI" w:cs="Segoe UI"/>
          <w:color w:val="0F0F0F"/>
        </w:rPr>
        <w:t xml:space="preserve">into this system's algorithm. Provide a </w:t>
      </w:r>
      <w:r w:rsidR="009E28F6" w:rsidRPr="009E28F6">
        <w:rPr>
          <w:rFonts w:ascii="Segoe UI" w:hAnsi="Segoe UI" w:cs="Segoe UI"/>
          <w:color w:val="0F0F0F"/>
        </w:rPr>
        <w:lastRenderedPageBreak/>
        <w:t xml:space="preserve">rationale for classifying each attribute as either contextual or </w:t>
      </w:r>
      <w:r w:rsidR="004001A2" w:rsidRPr="009E28F6">
        <w:rPr>
          <w:rFonts w:ascii="Segoe UI" w:hAnsi="Segoe UI" w:cs="Segoe UI"/>
          <w:color w:val="0F0F0F"/>
        </w:rPr>
        <w:t>behavioural</w:t>
      </w:r>
      <w:r w:rsidR="009E28F6" w:rsidRPr="009E28F6">
        <w:rPr>
          <w:rFonts w:ascii="Segoe UI" w:hAnsi="Segoe UI" w:cs="Segoe UI"/>
          <w:color w:val="0F0F0F"/>
        </w:rPr>
        <w:t>.</w:t>
      </w:r>
      <w:r w:rsidR="00C55219" w:rsidRPr="009E28F6">
        <w:rPr>
          <w:rFonts w:asciiTheme="minorHAnsi" w:hAnsiTheme="minorHAnsi" w:cstheme="minorHAnsi"/>
          <w:color w:val="000000"/>
        </w:rPr>
        <w:br/>
      </w:r>
    </w:p>
    <w:p w14:paraId="349A0F02" w14:textId="4D2FA92B" w:rsidR="00C86BD4" w:rsidRPr="009E28F6" w:rsidRDefault="00C86BD4" w:rsidP="00FA34FB">
      <w:pPr>
        <w:pStyle w:val="ListParagraph"/>
        <w:shd w:val="clear" w:color="auto" w:fill="FFFFFE"/>
        <w:spacing w:after="80" w:line="285" w:lineRule="atLeast"/>
        <w:ind w:left="1211"/>
        <w:jc w:val="right"/>
        <w:rPr>
          <w:rFonts w:asciiTheme="minorHAnsi" w:hAnsiTheme="minorHAnsi" w:cstheme="minorHAnsi"/>
          <w:color w:val="FF0000"/>
        </w:rPr>
      </w:pPr>
      <w:r w:rsidRPr="00784D77">
        <w:rPr>
          <w:rFonts w:asciiTheme="minorHAnsi" w:hAnsiTheme="minorHAnsi" w:cstheme="minorHAnsi"/>
          <w:color w:val="FF0000"/>
        </w:rPr>
        <w:t>[</w:t>
      </w:r>
      <w:r w:rsidR="00291B2C">
        <w:rPr>
          <w:rFonts w:asciiTheme="minorHAnsi" w:hAnsiTheme="minorHAnsi" w:cstheme="minorHAnsi"/>
          <w:color w:val="FF0000"/>
        </w:rPr>
        <w:t>6</w:t>
      </w:r>
      <w:r w:rsidRPr="00784D77">
        <w:rPr>
          <w:rFonts w:asciiTheme="minorHAnsi" w:hAnsiTheme="minorHAnsi" w:cstheme="minorHAnsi"/>
          <w:color w:val="FF0000"/>
        </w:rPr>
        <w:t xml:space="preserve"> mar</w:t>
      </w:r>
      <w:r w:rsidR="00023CA4" w:rsidRPr="00784D77">
        <w:rPr>
          <w:rFonts w:asciiTheme="minorHAnsi" w:hAnsiTheme="minorHAnsi" w:cstheme="minorHAnsi"/>
          <w:color w:val="FF0000"/>
        </w:rPr>
        <w:t>ks</w:t>
      </w:r>
      <w:r w:rsidRPr="00784D77">
        <w:rPr>
          <w:rFonts w:asciiTheme="minorHAnsi" w:hAnsiTheme="minorHAnsi" w:cstheme="minorHAnsi"/>
          <w:color w:val="FF0000"/>
        </w:rPr>
        <w:t>]</w:t>
      </w:r>
    </w:p>
    <w:p w14:paraId="30F93685" w14:textId="77777777" w:rsidR="00C86BD4" w:rsidRPr="00C94A2C" w:rsidRDefault="00C86BD4" w:rsidP="00C86BD4">
      <w:pPr>
        <w:shd w:val="clear" w:color="auto" w:fill="FFFFFF"/>
        <w:spacing w:line="270" w:lineRule="atLeast"/>
        <w:rPr>
          <w:rFonts w:asciiTheme="minorHAnsi" w:hAnsiTheme="minorHAnsi" w:cstheme="minorHAnsi"/>
          <w:color w:val="000000"/>
        </w:rPr>
      </w:pPr>
    </w:p>
    <w:p w14:paraId="0A5D1A86" w14:textId="77777777" w:rsidR="00276B2C" w:rsidRDefault="00A55804" w:rsidP="009E28F6">
      <w:pPr>
        <w:pStyle w:val="ListParagraph"/>
        <w:numPr>
          <w:ilvl w:val="1"/>
          <w:numId w:val="21"/>
        </w:numPr>
        <w:shd w:val="clear" w:color="auto" w:fill="FFFFFF"/>
        <w:spacing w:line="270" w:lineRule="atLeast"/>
        <w:rPr>
          <w:rFonts w:asciiTheme="minorHAnsi" w:hAnsiTheme="minorHAnsi" w:cstheme="minorHAnsi"/>
          <w:color w:val="000000"/>
        </w:rPr>
      </w:pPr>
      <w:r>
        <w:rPr>
          <w:rFonts w:asciiTheme="minorHAnsi" w:hAnsiTheme="minorHAnsi" w:cstheme="minorHAnsi"/>
          <w:color w:val="212121"/>
          <w:shd w:val="clear" w:color="auto" w:fill="FFFFFF"/>
        </w:rPr>
        <w:t xml:space="preserve">[pen&amp;paper] - </w:t>
      </w:r>
      <w:r w:rsidR="00C86BD4" w:rsidRPr="009E28F6">
        <w:rPr>
          <w:rFonts w:asciiTheme="minorHAnsi" w:hAnsiTheme="minorHAnsi" w:cstheme="minorHAnsi"/>
          <w:color w:val="000000"/>
        </w:rPr>
        <w:t>Assume that you are provided with the [</w:t>
      </w:r>
      <w:r w:rsidR="00C86BD4" w:rsidRPr="009E28F6">
        <w:rPr>
          <w:rFonts w:asciiTheme="minorHAnsi" w:hAnsiTheme="minorHAnsi" w:cstheme="minorHAnsi"/>
          <w:color w:val="A31515"/>
        </w:rPr>
        <w:t>University of Wisconsin breast cancer dataset</w:t>
      </w:r>
      <w:r w:rsidR="00C86BD4" w:rsidRPr="009E28F6">
        <w:rPr>
          <w:rFonts w:asciiTheme="minorHAnsi" w:hAnsiTheme="minorHAnsi" w:cstheme="minorHAnsi"/>
          <w:color w:val="000000"/>
        </w:rPr>
        <w:t>](</w:t>
      </w:r>
      <w:r w:rsidR="00C86BD4" w:rsidRPr="009E28F6">
        <w:rPr>
          <w:rFonts w:asciiTheme="minorHAnsi" w:hAnsiTheme="minorHAnsi" w:cstheme="minorHAnsi"/>
          <w:color w:val="000000"/>
          <w:u w:val="single"/>
        </w:rPr>
        <w:t>https://archive.ics.uci.edu/ml/machine-learning-databases/breast-cancer-wisconsin/breast-cancer-wisconsin.data</w:t>
      </w:r>
      <w:r w:rsidR="00C86BD4" w:rsidRPr="009E28F6">
        <w:rPr>
          <w:rFonts w:asciiTheme="minorHAnsi" w:hAnsiTheme="minorHAnsi" w:cstheme="minorHAnsi"/>
          <w:color w:val="000000"/>
        </w:rPr>
        <w:t xml:space="preserve">) from the </w:t>
      </w:r>
      <w:r w:rsidR="00F54EF0">
        <w:rPr>
          <w:rFonts w:asciiTheme="minorHAnsi" w:hAnsiTheme="minorHAnsi" w:cstheme="minorHAnsi"/>
          <w:color w:val="000000"/>
        </w:rPr>
        <w:t xml:space="preserve">Week </w:t>
      </w:r>
      <w:r w:rsidR="00C86BD4" w:rsidRPr="009E28F6">
        <w:rPr>
          <w:rFonts w:asciiTheme="minorHAnsi" w:hAnsiTheme="minorHAnsi" w:cstheme="minorHAnsi"/>
          <w:color w:val="000000"/>
        </w:rPr>
        <w:t>3 lab, and that you are asked to detect outliers from this dataset. Additional information on the dataset attributes can be found [</w:t>
      </w:r>
      <w:r w:rsidR="00C86BD4" w:rsidRPr="009E28F6">
        <w:rPr>
          <w:rFonts w:asciiTheme="minorHAnsi" w:hAnsiTheme="minorHAnsi" w:cstheme="minorHAnsi"/>
          <w:color w:val="A31515"/>
        </w:rPr>
        <w:t>online</w:t>
      </w:r>
      <w:r w:rsidR="00C86BD4" w:rsidRPr="009E28F6">
        <w:rPr>
          <w:rFonts w:asciiTheme="minorHAnsi" w:hAnsiTheme="minorHAnsi" w:cstheme="minorHAnsi"/>
          <w:color w:val="000000"/>
        </w:rPr>
        <w:t>](</w:t>
      </w:r>
      <w:r w:rsidR="00C86BD4" w:rsidRPr="009E28F6">
        <w:rPr>
          <w:rFonts w:asciiTheme="minorHAnsi" w:hAnsiTheme="minorHAnsi" w:cstheme="minorHAnsi"/>
          <w:color w:val="000000"/>
          <w:u w:val="single"/>
        </w:rPr>
        <w:t>https://archive.ics.uci.edu/ml/machine-learning-databases/breast-cancer-wisconsin/breast-cancer-wisconsin.names</w:t>
      </w:r>
      <w:r w:rsidR="00C86BD4" w:rsidRPr="009E28F6">
        <w:rPr>
          <w:rFonts w:asciiTheme="minorHAnsi" w:hAnsiTheme="minorHAnsi" w:cstheme="minorHAnsi"/>
          <w:color w:val="000000"/>
        </w:rPr>
        <w:t xml:space="preserve">). Explain one possible outlier detection method that you could apply for detecting outliers for this particular dataset, explain what is defined as an outlier for your suggested approach given this particular dataset, and justify why would you choose this particular method for outlier detection. </w:t>
      </w:r>
    </w:p>
    <w:p w14:paraId="19F6B6B2" w14:textId="77777777" w:rsidR="00276B2C" w:rsidRPr="00276B2C" w:rsidRDefault="00276B2C" w:rsidP="00276B2C">
      <w:pPr>
        <w:shd w:val="clear" w:color="auto" w:fill="FFFFFF"/>
        <w:spacing w:line="270" w:lineRule="atLeast"/>
        <w:ind w:left="851"/>
        <w:rPr>
          <w:rFonts w:asciiTheme="minorHAnsi" w:hAnsiTheme="minorHAnsi" w:cstheme="minorHAnsi"/>
          <w:color w:val="000000"/>
        </w:rPr>
      </w:pPr>
    </w:p>
    <w:p w14:paraId="0994937D" w14:textId="30CF40D3" w:rsidR="00C86BD4" w:rsidRPr="009E28F6" w:rsidRDefault="00C86BD4" w:rsidP="00276B2C">
      <w:pPr>
        <w:pStyle w:val="ListParagraph"/>
        <w:shd w:val="clear" w:color="auto" w:fill="FFFFFF"/>
        <w:spacing w:line="270" w:lineRule="atLeast"/>
        <w:ind w:left="1211"/>
        <w:jc w:val="right"/>
        <w:rPr>
          <w:rFonts w:asciiTheme="minorHAnsi" w:hAnsiTheme="minorHAnsi" w:cstheme="minorHAnsi"/>
          <w:color w:val="000000"/>
        </w:rPr>
      </w:pPr>
      <w:r w:rsidRPr="00784D77">
        <w:rPr>
          <w:rFonts w:asciiTheme="minorHAnsi" w:hAnsiTheme="minorHAnsi" w:cstheme="minorHAnsi"/>
          <w:color w:val="FF0000"/>
        </w:rPr>
        <w:t>[</w:t>
      </w:r>
      <w:r w:rsidR="002572A3">
        <w:rPr>
          <w:rFonts w:asciiTheme="minorHAnsi" w:hAnsiTheme="minorHAnsi" w:cstheme="minorHAnsi"/>
          <w:color w:val="FF0000"/>
        </w:rPr>
        <w:t>7</w:t>
      </w:r>
      <w:r w:rsidRPr="00784D77">
        <w:rPr>
          <w:rFonts w:asciiTheme="minorHAnsi" w:hAnsiTheme="minorHAnsi" w:cstheme="minorHAnsi"/>
          <w:color w:val="FF0000"/>
        </w:rPr>
        <w:t xml:space="preserve"> mark</w:t>
      </w:r>
      <w:r w:rsidR="00596405" w:rsidRPr="00784D77">
        <w:rPr>
          <w:rFonts w:asciiTheme="minorHAnsi" w:hAnsiTheme="minorHAnsi" w:cstheme="minorHAnsi"/>
          <w:color w:val="FF0000"/>
        </w:rPr>
        <w:t>s</w:t>
      </w:r>
      <w:r w:rsidRPr="00784D77">
        <w:rPr>
          <w:rFonts w:asciiTheme="minorHAnsi" w:hAnsiTheme="minorHAnsi" w:cstheme="minorHAnsi"/>
          <w:color w:val="FF0000"/>
        </w:rPr>
        <w:t>]</w:t>
      </w:r>
    </w:p>
    <w:p w14:paraId="63A3F6D2" w14:textId="77777777" w:rsidR="00C86BD4" w:rsidRPr="00C94A2C" w:rsidRDefault="00C86BD4" w:rsidP="00C86BD4">
      <w:pPr>
        <w:shd w:val="clear" w:color="auto" w:fill="FFFFFF"/>
        <w:spacing w:line="270" w:lineRule="atLeast"/>
        <w:rPr>
          <w:rFonts w:asciiTheme="minorHAnsi" w:hAnsiTheme="minorHAnsi" w:cstheme="minorHAnsi"/>
          <w:color w:val="000000"/>
        </w:rPr>
      </w:pPr>
    </w:p>
    <w:p w14:paraId="7347276F" w14:textId="7B21B775" w:rsidR="00276B2C" w:rsidRDefault="0027590A" w:rsidP="009E28F6">
      <w:pPr>
        <w:pStyle w:val="ListParagraph"/>
        <w:numPr>
          <w:ilvl w:val="1"/>
          <w:numId w:val="21"/>
        </w:numPr>
        <w:shd w:val="clear" w:color="auto" w:fill="FFFFFF"/>
        <w:spacing w:line="270" w:lineRule="atLeast"/>
        <w:rPr>
          <w:rFonts w:asciiTheme="minorHAnsi" w:hAnsiTheme="minorHAnsi" w:cstheme="minorHAnsi"/>
          <w:color w:val="000000"/>
        </w:rPr>
      </w:pPr>
      <w:r>
        <w:rPr>
          <w:rFonts w:asciiTheme="minorHAnsi" w:hAnsiTheme="minorHAnsi" w:cstheme="minorHAnsi"/>
          <w:color w:val="212121"/>
          <w:shd w:val="clear" w:color="auto" w:fill="FFFFFF"/>
        </w:rPr>
        <w:t>[Coding</w:t>
      </w:r>
      <w:r w:rsidR="00F66C74">
        <w:rPr>
          <w:rFonts w:asciiTheme="minorHAnsi" w:hAnsiTheme="minorHAnsi" w:cstheme="minorHAnsi"/>
          <w:color w:val="212121"/>
          <w:shd w:val="clear" w:color="auto" w:fill="FFFFFF"/>
        </w:rPr>
        <w:t xml:space="preserve"> or pen&amp;paper</w:t>
      </w:r>
      <w:r>
        <w:rPr>
          <w:rFonts w:asciiTheme="minorHAnsi" w:hAnsiTheme="minorHAnsi" w:cstheme="minorHAnsi"/>
          <w:color w:val="212121"/>
          <w:shd w:val="clear" w:color="auto" w:fill="FFFFFF"/>
        </w:rPr>
        <w:t xml:space="preserve">] - </w:t>
      </w:r>
      <w:r w:rsidR="00C86BD4" w:rsidRPr="009E28F6">
        <w:rPr>
          <w:rFonts w:asciiTheme="minorHAnsi" w:hAnsiTheme="minorHAnsi" w:cstheme="minorHAnsi"/>
          <w:color w:val="000000"/>
        </w:rPr>
        <w:t xml:space="preserve">The monthly rainfall in the London borough of Tower Hamlets in 2019 had the following amount of precipitation (measured in mm, values from January-December 2018): </w:t>
      </w:r>
      <w:r w:rsidR="00CF7A4C">
        <w:rPr>
          <w:rFonts w:asciiTheme="minorHAnsi" w:hAnsiTheme="minorHAnsi" w:cstheme="minorHAnsi"/>
          <w:color w:val="000000"/>
        </w:rPr>
        <w:br/>
      </w:r>
      <w:r w:rsidR="00080750">
        <w:rPr>
          <w:rFonts w:asciiTheme="minorHAnsi" w:hAnsiTheme="minorHAnsi" w:cstheme="minorHAnsi"/>
          <w:color w:val="000000"/>
        </w:rPr>
        <w:br/>
      </w:r>
      <w:r w:rsidR="00C86BD4" w:rsidRPr="009E28F6">
        <w:rPr>
          <w:rFonts w:asciiTheme="minorHAnsi" w:hAnsiTheme="minorHAnsi" w:cstheme="minorHAnsi"/>
          <w:color w:val="000000"/>
        </w:rPr>
        <w:t>{22.93, 20.69, 25.75, 23.84, 25.34, 3.25, 23.55, 28.28, 23.72, 22.42, 26.83, 23.82}.</w:t>
      </w:r>
      <w:r w:rsidR="00CF7A4C">
        <w:rPr>
          <w:rFonts w:asciiTheme="minorHAnsi" w:hAnsiTheme="minorHAnsi" w:cstheme="minorHAnsi"/>
          <w:color w:val="000000"/>
        </w:rPr>
        <w:br/>
      </w:r>
      <w:r w:rsidR="00080750">
        <w:rPr>
          <w:rFonts w:asciiTheme="minorHAnsi" w:hAnsiTheme="minorHAnsi" w:cstheme="minorHAnsi"/>
          <w:color w:val="000000"/>
        </w:rPr>
        <w:br/>
      </w:r>
      <w:r w:rsidR="00C86BD4" w:rsidRPr="009E28F6">
        <w:rPr>
          <w:rFonts w:asciiTheme="minorHAnsi" w:hAnsiTheme="minorHAnsi" w:cstheme="minorHAnsi"/>
          <w:color w:val="000000"/>
        </w:rPr>
        <w:t xml:space="preserve">Assuming that the data is based on a normal distribution, identify outlier values in the above dataset using the maximum likelihood method. </w:t>
      </w:r>
    </w:p>
    <w:p w14:paraId="7AA8931B" w14:textId="77777777" w:rsidR="00276B2C" w:rsidRPr="00276B2C" w:rsidRDefault="00276B2C" w:rsidP="00276B2C">
      <w:pPr>
        <w:pStyle w:val="ListParagraph"/>
        <w:shd w:val="clear" w:color="auto" w:fill="FFFFFF"/>
        <w:spacing w:line="270" w:lineRule="atLeast"/>
        <w:ind w:left="1211"/>
        <w:rPr>
          <w:rFonts w:asciiTheme="minorHAnsi" w:hAnsiTheme="minorHAnsi" w:cstheme="minorHAnsi"/>
          <w:color w:val="000000"/>
        </w:rPr>
      </w:pPr>
    </w:p>
    <w:p w14:paraId="21CAB447" w14:textId="0BC0B33B" w:rsidR="00C86BD4" w:rsidRPr="009E28F6" w:rsidRDefault="00C86BD4" w:rsidP="00276B2C">
      <w:pPr>
        <w:pStyle w:val="ListParagraph"/>
        <w:shd w:val="clear" w:color="auto" w:fill="FFFFFF"/>
        <w:spacing w:line="270" w:lineRule="atLeast"/>
        <w:ind w:left="1211"/>
        <w:jc w:val="right"/>
        <w:rPr>
          <w:rFonts w:asciiTheme="minorHAnsi" w:hAnsiTheme="minorHAnsi" w:cstheme="minorHAnsi"/>
          <w:color w:val="000000"/>
        </w:rPr>
      </w:pPr>
      <w:r w:rsidRPr="00784D77">
        <w:rPr>
          <w:rFonts w:asciiTheme="minorHAnsi" w:hAnsiTheme="minorHAnsi" w:cstheme="minorHAnsi"/>
          <w:color w:val="FF0000"/>
        </w:rPr>
        <w:t>[</w:t>
      </w:r>
      <w:r w:rsidR="002572A3">
        <w:rPr>
          <w:rFonts w:asciiTheme="minorHAnsi" w:hAnsiTheme="minorHAnsi" w:cstheme="minorHAnsi"/>
          <w:color w:val="FF0000"/>
        </w:rPr>
        <w:t>7</w:t>
      </w:r>
      <w:r w:rsidRPr="00784D77">
        <w:rPr>
          <w:rFonts w:asciiTheme="minorHAnsi" w:hAnsiTheme="minorHAnsi" w:cstheme="minorHAnsi"/>
          <w:color w:val="FF0000"/>
        </w:rPr>
        <w:t xml:space="preserve"> mar</w:t>
      </w:r>
      <w:r w:rsidR="00356F23" w:rsidRPr="00784D77">
        <w:rPr>
          <w:rFonts w:asciiTheme="minorHAnsi" w:hAnsiTheme="minorHAnsi" w:cstheme="minorHAnsi"/>
          <w:color w:val="FF0000"/>
        </w:rPr>
        <w:t>ks</w:t>
      </w:r>
      <w:r w:rsidRPr="00784D77">
        <w:rPr>
          <w:rFonts w:asciiTheme="minorHAnsi" w:hAnsiTheme="minorHAnsi" w:cstheme="minorHAnsi"/>
          <w:color w:val="FF0000"/>
        </w:rPr>
        <w:t>]</w:t>
      </w:r>
    </w:p>
    <w:p w14:paraId="6B63B819" w14:textId="77777777" w:rsidR="00C86BD4" w:rsidRPr="00C94A2C" w:rsidRDefault="00C86BD4" w:rsidP="00C86BD4">
      <w:pPr>
        <w:shd w:val="clear" w:color="auto" w:fill="FFFFFF"/>
        <w:spacing w:line="270" w:lineRule="atLeast"/>
        <w:rPr>
          <w:rFonts w:asciiTheme="minorHAnsi" w:hAnsiTheme="minorHAnsi" w:cstheme="minorHAnsi"/>
          <w:color w:val="000000"/>
        </w:rPr>
      </w:pPr>
    </w:p>
    <w:p w14:paraId="06FE2D6D" w14:textId="4E3574C3" w:rsidR="00276B2C" w:rsidRDefault="00475DBA" w:rsidP="003E4C3A">
      <w:pPr>
        <w:pStyle w:val="ListParagraph"/>
        <w:numPr>
          <w:ilvl w:val="1"/>
          <w:numId w:val="21"/>
        </w:numPr>
        <w:shd w:val="clear" w:color="auto" w:fill="FFFFFF"/>
        <w:spacing w:line="270" w:lineRule="atLeast"/>
        <w:rPr>
          <w:rFonts w:asciiTheme="minorHAnsi" w:hAnsiTheme="minorHAnsi" w:cstheme="minorHAnsi"/>
          <w:color w:val="000000"/>
        </w:rPr>
      </w:pPr>
      <w:r>
        <w:rPr>
          <w:rFonts w:asciiTheme="minorHAnsi" w:hAnsiTheme="minorHAnsi" w:cstheme="minorHAnsi"/>
          <w:color w:val="212121"/>
          <w:shd w:val="clear" w:color="auto" w:fill="FFFFFF"/>
        </w:rPr>
        <w:t xml:space="preserve">[Coding] - </w:t>
      </w:r>
      <w:r w:rsidR="00C86BD4" w:rsidRPr="009E28F6">
        <w:rPr>
          <w:rFonts w:asciiTheme="minorHAnsi" w:hAnsiTheme="minorHAnsi" w:cstheme="minorHAnsi"/>
          <w:color w:val="000000"/>
        </w:rPr>
        <w:t xml:space="preserve">Using the stock prices </w:t>
      </w:r>
      <w:r w:rsidR="00AD566D">
        <w:rPr>
          <w:rFonts w:asciiTheme="minorHAnsi" w:hAnsiTheme="minorHAnsi" w:cstheme="minorHAnsi"/>
          <w:color w:val="000000"/>
        </w:rPr>
        <w:t xml:space="preserve">(stocks.csv included in the supplementary material) </w:t>
      </w:r>
      <w:r w:rsidR="00C86BD4" w:rsidRPr="009E28F6">
        <w:rPr>
          <w:rFonts w:asciiTheme="minorHAnsi" w:hAnsiTheme="minorHAnsi" w:cstheme="minorHAnsi"/>
          <w:color w:val="000000"/>
        </w:rPr>
        <w:t xml:space="preserve">dataset used in sections 1 and 2 of </w:t>
      </w:r>
      <w:r w:rsidR="00F54EF0">
        <w:rPr>
          <w:rFonts w:asciiTheme="minorHAnsi" w:hAnsiTheme="minorHAnsi" w:cstheme="minorHAnsi"/>
          <w:color w:val="000000"/>
        </w:rPr>
        <w:t xml:space="preserve">Week </w:t>
      </w:r>
      <w:r w:rsidR="00D22D9B">
        <w:rPr>
          <w:rFonts w:asciiTheme="minorHAnsi" w:hAnsiTheme="minorHAnsi" w:cstheme="minorHAnsi"/>
          <w:color w:val="000000"/>
        </w:rPr>
        <w:t>9 lab</w:t>
      </w:r>
      <w:r w:rsidR="00C86BD4" w:rsidRPr="009E28F6">
        <w:rPr>
          <w:rFonts w:asciiTheme="minorHAnsi" w:hAnsiTheme="minorHAnsi" w:cstheme="minorHAnsi"/>
          <w:color w:val="000000"/>
        </w:rPr>
        <w:t xml:space="preserve">, estimate the outliers in the dataset using the one-class SVM classifier approach. As input to the classifier, use the percentage of changes in the daily closing price of each stock, as was done in section 1 of the notebook. Use the same SVM settings as in the lab notebook. Plot a 3D scatterplot of the dataset, where each object is color-coded according to whether it is an outlier or an inlier. Also compute a histogram and the frequencies of the estimated outlier and inlier labels. In terms of the plotted results, how does the one-class SVM approach for outlier detection differ from the parametric and proximity-based methods used in the lab notebook? What percentage of the dataset objects are classified as outliers? </w:t>
      </w:r>
    </w:p>
    <w:p w14:paraId="7E03CA51" w14:textId="77777777" w:rsidR="00276B2C" w:rsidRPr="00276B2C" w:rsidRDefault="00276B2C" w:rsidP="00276B2C">
      <w:pPr>
        <w:shd w:val="clear" w:color="auto" w:fill="FFFFFF"/>
        <w:spacing w:line="270" w:lineRule="atLeast"/>
        <w:ind w:left="851"/>
        <w:rPr>
          <w:rFonts w:asciiTheme="minorHAnsi" w:hAnsiTheme="minorHAnsi" w:cstheme="minorHAnsi"/>
          <w:color w:val="000000"/>
        </w:rPr>
      </w:pPr>
    </w:p>
    <w:p w14:paraId="361601F9" w14:textId="60217148" w:rsidR="006F319E" w:rsidRPr="00B95686" w:rsidRDefault="00C86BD4" w:rsidP="00276B2C">
      <w:pPr>
        <w:pStyle w:val="ListParagraph"/>
        <w:shd w:val="clear" w:color="auto" w:fill="FFFFFF"/>
        <w:spacing w:line="270" w:lineRule="atLeast"/>
        <w:ind w:left="1211"/>
        <w:jc w:val="right"/>
        <w:rPr>
          <w:rFonts w:asciiTheme="minorHAnsi" w:hAnsiTheme="minorHAnsi" w:cstheme="minorHAnsi"/>
          <w:color w:val="000000"/>
        </w:rPr>
      </w:pPr>
      <w:r w:rsidRPr="00784D77">
        <w:rPr>
          <w:rFonts w:asciiTheme="minorHAnsi" w:hAnsiTheme="minorHAnsi" w:cstheme="minorHAnsi"/>
          <w:color w:val="FF0000"/>
        </w:rPr>
        <w:t>[</w:t>
      </w:r>
      <w:r w:rsidR="006D7F71">
        <w:rPr>
          <w:rFonts w:asciiTheme="minorHAnsi" w:hAnsiTheme="minorHAnsi" w:cstheme="minorHAnsi"/>
          <w:color w:val="FF0000"/>
        </w:rPr>
        <w:t>8</w:t>
      </w:r>
      <w:r w:rsidRPr="00784D77">
        <w:rPr>
          <w:rFonts w:asciiTheme="minorHAnsi" w:hAnsiTheme="minorHAnsi" w:cstheme="minorHAnsi"/>
          <w:color w:val="FF0000"/>
        </w:rPr>
        <w:t xml:space="preserve"> mar</w:t>
      </w:r>
      <w:r w:rsidR="002C77DA" w:rsidRPr="00784D77">
        <w:rPr>
          <w:rFonts w:asciiTheme="minorHAnsi" w:hAnsiTheme="minorHAnsi" w:cstheme="minorHAnsi"/>
          <w:color w:val="FF0000"/>
        </w:rPr>
        <w:t>ks</w:t>
      </w:r>
      <w:r w:rsidRPr="00784D77">
        <w:rPr>
          <w:rFonts w:asciiTheme="minorHAnsi" w:hAnsiTheme="minorHAnsi" w:cstheme="minorHAnsi"/>
          <w:color w:val="FF0000"/>
        </w:rPr>
        <w:t>]</w:t>
      </w:r>
    </w:p>
    <w:p w14:paraId="649C9441" w14:textId="77777777" w:rsidR="006F319E" w:rsidRDefault="006F319E" w:rsidP="003E4C3A">
      <w:pPr>
        <w:shd w:val="clear" w:color="auto" w:fill="FFFFFF"/>
        <w:spacing w:line="270" w:lineRule="atLeast"/>
        <w:rPr>
          <w:rFonts w:asciiTheme="minorHAnsi" w:hAnsiTheme="minorHAnsi" w:cstheme="minorHAnsi"/>
          <w:color w:val="000000"/>
        </w:rPr>
      </w:pPr>
    </w:p>
    <w:p w14:paraId="50EE62F1" w14:textId="77777777" w:rsidR="006F319E" w:rsidRDefault="006F319E" w:rsidP="003E4C3A">
      <w:pPr>
        <w:shd w:val="clear" w:color="auto" w:fill="FFFFFF"/>
        <w:spacing w:line="270" w:lineRule="atLeast"/>
        <w:rPr>
          <w:rFonts w:asciiTheme="minorHAnsi" w:hAnsiTheme="minorHAnsi" w:cstheme="minorHAnsi"/>
          <w:color w:val="000000"/>
        </w:rPr>
      </w:pPr>
    </w:p>
    <w:p w14:paraId="693F0C09" w14:textId="536E772C" w:rsidR="00D72ADC" w:rsidRPr="00AB5BC3" w:rsidRDefault="00D72ADC" w:rsidP="00D72ADC">
      <w:pPr>
        <w:pStyle w:val="ListParagraph"/>
        <w:numPr>
          <w:ilvl w:val="0"/>
          <w:numId w:val="21"/>
        </w:numPr>
        <w:shd w:val="clear" w:color="auto" w:fill="FFFFFF"/>
        <w:tabs>
          <w:tab w:val="left" w:pos="284"/>
        </w:tabs>
        <w:spacing w:line="270" w:lineRule="atLeast"/>
        <w:ind w:left="0" w:firstLine="0"/>
        <w:rPr>
          <w:rFonts w:asciiTheme="minorHAnsi" w:hAnsiTheme="minorHAnsi" w:cstheme="minorHAnsi"/>
          <w:color w:val="000000"/>
        </w:rPr>
      </w:pPr>
      <w:r w:rsidRPr="006F319E">
        <w:rPr>
          <w:rFonts w:asciiTheme="minorHAnsi" w:hAnsiTheme="minorHAnsi" w:cstheme="minorHAnsi"/>
          <w:color w:val="000000"/>
        </w:rPr>
        <w:t xml:space="preserve">Questions </w:t>
      </w:r>
      <w:r w:rsidR="00A23586">
        <w:rPr>
          <w:rFonts w:asciiTheme="minorHAnsi" w:hAnsiTheme="minorHAnsi" w:cstheme="minorHAnsi"/>
          <w:color w:val="000000"/>
        </w:rPr>
        <w:t>3(a)(I)</w:t>
      </w:r>
      <w:r w:rsidR="002D5F4C">
        <w:rPr>
          <w:rFonts w:asciiTheme="minorHAnsi" w:hAnsiTheme="minorHAnsi" w:cstheme="minorHAnsi"/>
          <w:color w:val="000000"/>
        </w:rPr>
        <w:t xml:space="preserve"> is a pen and paper exercise</w:t>
      </w:r>
      <w:r w:rsidR="00A23586">
        <w:rPr>
          <w:rFonts w:asciiTheme="minorHAnsi" w:hAnsiTheme="minorHAnsi" w:cstheme="minorHAnsi"/>
          <w:color w:val="000000"/>
        </w:rPr>
        <w:t xml:space="preserve"> and 3(a)(II) </w:t>
      </w:r>
      <w:r w:rsidR="002D5F4C">
        <w:rPr>
          <w:rFonts w:asciiTheme="minorHAnsi" w:hAnsiTheme="minorHAnsi" w:cstheme="minorHAnsi"/>
          <w:color w:val="000000"/>
        </w:rPr>
        <w:t>is a</w:t>
      </w:r>
      <w:r w:rsidRPr="006F319E">
        <w:rPr>
          <w:rFonts w:asciiTheme="minorHAnsi" w:hAnsiTheme="minorHAnsi" w:cstheme="minorHAnsi"/>
          <w:color w:val="000000"/>
        </w:rPr>
        <w:t xml:space="preserve"> coding exercise. Questions </w:t>
      </w:r>
      <w:r w:rsidR="002D5F4C">
        <w:rPr>
          <w:rFonts w:asciiTheme="minorHAnsi" w:hAnsiTheme="minorHAnsi" w:cstheme="minorHAnsi"/>
          <w:color w:val="000000"/>
        </w:rPr>
        <w:t>3(b)</w:t>
      </w:r>
      <w:r w:rsidRPr="006F319E">
        <w:rPr>
          <w:rFonts w:asciiTheme="minorHAnsi" w:hAnsiTheme="minorHAnsi" w:cstheme="minorHAnsi"/>
          <w:color w:val="000000"/>
        </w:rPr>
        <w:t xml:space="preserve"> </w:t>
      </w:r>
      <w:r w:rsidR="002D5F4C">
        <w:rPr>
          <w:rFonts w:asciiTheme="minorHAnsi" w:hAnsiTheme="minorHAnsi" w:cstheme="minorHAnsi"/>
          <w:color w:val="000000"/>
        </w:rPr>
        <w:t>is a</w:t>
      </w:r>
      <w:r w:rsidRPr="006F319E">
        <w:rPr>
          <w:rFonts w:asciiTheme="minorHAnsi" w:hAnsiTheme="minorHAnsi" w:cstheme="minorHAnsi"/>
          <w:color w:val="000000"/>
        </w:rPr>
        <w:t xml:space="preserve"> pen-and-paper exercise</w:t>
      </w:r>
      <w:r w:rsidR="00AB5BC3">
        <w:rPr>
          <w:rFonts w:asciiTheme="minorHAnsi" w:hAnsiTheme="minorHAnsi" w:cstheme="minorHAnsi"/>
          <w:color w:val="000000"/>
        </w:rPr>
        <w:t xml:space="preserve">. </w:t>
      </w:r>
    </w:p>
    <w:p w14:paraId="78097330" w14:textId="77777777" w:rsidR="003E3280" w:rsidRPr="00C94A2C" w:rsidRDefault="003E3280" w:rsidP="00D72ADC">
      <w:pPr>
        <w:shd w:val="clear" w:color="auto" w:fill="FFFFFF"/>
        <w:spacing w:line="270" w:lineRule="atLeast"/>
        <w:rPr>
          <w:rFonts w:asciiTheme="minorHAnsi" w:hAnsiTheme="minorHAnsi" w:cstheme="minorHAnsi"/>
          <w:color w:val="000000"/>
        </w:rPr>
      </w:pPr>
    </w:p>
    <w:p w14:paraId="1D749263" w14:textId="4B7E6AE0" w:rsidR="001A6E53" w:rsidRPr="001A6E53" w:rsidRDefault="00D72ADC" w:rsidP="001A6E53">
      <w:pPr>
        <w:pStyle w:val="ListParagraph"/>
        <w:numPr>
          <w:ilvl w:val="1"/>
          <w:numId w:val="21"/>
        </w:numPr>
        <w:shd w:val="clear" w:color="auto" w:fill="FFFFFF"/>
        <w:spacing w:line="270" w:lineRule="atLeast"/>
        <w:rPr>
          <w:rFonts w:asciiTheme="minorHAnsi" w:hAnsiTheme="minorHAnsi" w:cstheme="minorHAnsi"/>
          <w:color w:val="000000"/>
        </w:rPr>
      </w:pPr>
      <w:r w:rsidRPr="001A6E53">
        <w:rPr>
          <w:rFonts w:asciiTheme="minorHAnsi" w:hAnsiTheme="minorHAnsi" w:cstheme="minorHAnsi"/>
          <w:color w:val="000000"/>
        </w:rPr>
        <w:t xml:space="preserve">You are provided with the following </w:t>
      </w:r>
      <w:r w:rsidR="001A6E53">
        <w:rPr>
          <w:rFonts w:asciiTheme="minorHAnsi" w:hAnsiTheme="minorHAnsi" w:cstheme="minorHAnsi"/>
        </w:rPr>
        <w:t xml:space="preserve">URL: </w:t>
      </w:r>
      <w:r w:rsidR="00F637CB" w:rsidRPr="001A6E53">
        <w:rPr>
          <w:rStyle w:val="Hyperlink"/>
          <w:rFonts w:asciiTheme="minorHAnsi" w:hAnsiTheme="minorHAnsi" w:cstheme="minorHAnsi"/>
        </w:rPr>
        <w:t>http://eecs.qmul.ac.uk/~emmanouilb/income_table.html)</w:t>
      </w:r>
      <w:r w:rsidR="003E3280" w:rsidRPr="001A6E53">
        <w:rPr>
          <w:rFonts w:asciiTheme="minorHAnsi" w:hAnsiTheme="minorHAnsi" w:cstheme="minorHAnsi"/>
          <w:color w:val="000000"/>
        </w:rPr>
        <w:t xml:space="preserve">. </w:t>
      </w:r>
    </w:p>
    <w:p w14:paraId="3132C84A" w14:textId="2863F32B" w:rsidR="00D72ADC" w:rsidRPr="001A6E53" w:rsidRDefault="00D72ADC" w:rsidP="001A6E53">
      <w:pPr>
        <w:pStyle w:val="ListParagraph"/>
        <w:shd w:val="clear" w:color="auto" w:fill="FFFFFF"/>
        <w:spacing w:line="270" w:lineRule="atLeast"/>
        <w:ind w:left="1211"/>
        <w:rPr>
          <w:rFonts w:asciiTheme="minorHAnsi" w:hAnsiTheme="minorHAnsi" w:cstheme="minorHAnsi"/>
          <w:color w:val="000000"/>
        </w:rPr>
      </w:pPr>
      <w:r w:rsidRPr="001A6E53">
        <w:rPr>
          <w:rFonts w:asciiTheme="minorHAnsi" w:hAnsiTheme="minorHAnsi" w:cstheme="minorHAnsi"/>
          <w:color w:val="000000"/>
        </w:rPr>
        <w:t>This webpage includes a table on individuals' income and shopping habits.</w:t>
      </w:r>
    </w:p>
    <w:p w14:paraId="7752D168" w14:textId="77777777" w:rsidR="003E3280" w:rsidRPr="003E3280" w:rsidRDefault="003E3280" w:rsidP="003E3280">
      <w:pPr>
        <w:shd w:val="clear" w:color="auto" w:fill="FFFFFF"/>
        <w:spacing w:line="270" w:lineRule="atLeast"/>
        <w:rPr>
          <w:rFonts w:asciiTheme="minorHAnsi" w:hAnsiTheme="minorHAnsi" w:cstheme="minorHAnsi"/>
          <w:color w:val="000000"/>
        </w:rPr>
      </w:pPr>
    </w:p>
    <w:p w14:paraId="7521A939" w14:textId="77777777" w:rsidR="006F2AF9" w:rsidRDefault="002853EA" w:rsidP="00CA137A">
      <w:pPr>
        <w:pStyle w:val="ListParagraph"/>
        <w:numPr>
          <w:ilvl w:val="2"/>
          <w:numId w:val="21"/>
        </w:numPr>
        <w:shd w:val="clear" w:color="auto" w:fill="FFFFFF"/>
        <w:spacing w:line="270" w:lineRule="atLeast"/>
        <w:ind w:left="1495" w:hanging="142"/>
        <w:rPr>
          <w:rFonts w:asciiTheme="minorHAnsi" w:hAnsiTheme="minorHAnsi" w:cstheme="minorHAnsi"/>
          <w:color w:val="000000"/>
        </w:rPr>
      </w:pPr>
      <w:r>
        <w:rPr>
          <w:rFonts w:asciiTheme="minorHAnsi" w:hAnsiTheme="minorHAnsi" w:cstheme="minorHAnsi"/>
          <w:color w:val="000000"/>
        </w:rPr>
        <w:t xml:space="preserve">[pen&amp;paper] - </w:t>
      </w:r>
      <w:r w:rsidR="00D72ADC" w:rsidRPr="00495F76">
        <w:rPr>
          <w:rFonts w:asciiTheme="minorHAnsi" w:hAnsiTheme="minorHAnsi" w:cstheme="minorHAnsi"/>
          <w:color w:val="000000"/>
        </w:rPr>
        <w:t xml:space="preserve">Inspect the HTML code of the above </w:t>
      </w:r>
      <w:r w:rsidRPr="00495F76">
        <w:rPr>
          <w:rFonts w:asciiTheme="minorHAnsi" w:hAnsiTheme="minorHAnsi" w:cstheme="minorHAnsi"/>
          <w:color w:val="000000"/>
        </w:rPr>
        <w:t>URL and</w:t>
      </w:r>
      <w:r w:rsidR="00D72ADC" w:rsidRPr="00495F76">
        <w:rPr>
          <w:rFonts w:asciiTheme="minorHAnsi" w:hAnsiTheme="minorHAnsi" w:cstheme="minorHAnsi"/>
          <w:color w:val="000000"/>
        </w:rPr>
        <w:t xml:space="preserve"> provide a short report on the various tags present in the code. What is the function of each unique tag present in the HTML code?</w:t>
      </w:r>
    </w:p>
    <w:p w14:paraId="0CC2CE9E" w14:textId="77777777" w:rsidR="006F2AF9" w:rsidRDefault="006F2AF9" w:rsidP="00CA137A">
      <w:pPr>
        <w:pStyle w:val="ListParagraph"/>
        <w:shd w:val="clear" w:color="auto" w:fill="FFFFFF"/>
        <w:spacing w:line="270" w:lineRule="atLeast"/>
        <w:ind w:left="1495"/>
        <w:rPr>
          <w:rFonts w:asciiTheme="minorHAnsi" w:hAnsiTheme="minorHAnsi" w:cstheme="minorHAnsi"/>
          <w:color w:val="000000"/>
        </w:rPr>
      </w:pPr>
    </w:p>
    <w:p w14:paraId="043A7E80" w14:textId="2765F05C" w:rsidR="00D72ADC" w:rsidRPr="006F2AF9" w:rsidRDefault="00D72ADC" w:rsidP="00CA137A">
      <w:pPr>
        <w:pStyle w:val="ListParagraph"/>
        <w:shd w:val="clear" w:color="auto" w:fill="FFFFFF"/>
        <w:spacing w:line="270" w:lineRule="atLeast"/>
        <w:ind w:left="1495"/>
        <w:jc w:val="right"/>
        <w:rPr>
          <w:rFonts w:asciiTheme="minorHAnsi" w:hAnsiTheme="minorHAnsi" w:cstheme="minorHAnsi"/>
          <w:color w:val="000000"/>
        </w:rPr>
      </w:pPr>
      <w:r w:rsidRPr="006F2AF9">
        <w:rPr>
          <w:rFonts w:asciiTheme="minorHAnsi" w:hAnsiTheme="minorHAnsi" w:cstheme="minorHAnsi"/>
          <w:color w:val="FF0000"/>
        </w:rPr>
        <w:t xml:space="preserve"> [</w:t>
      </w:r>
      <w:r w:rsidR="002572A3" w:rsidRPr="006F2AF9">
        <w:rPr>
          <w:rFonts w:asciiTheme="minorHAnsi" w:hAnsiTheme="minorHAnsi" w:cstheme="minorHAnsi"/>
          <w:color w:val="FF0000"/>
        </w:rPr>
        <w:t>6</w:t>
      </w:r>
      <w:r w:rsidRPr="006F2AF9">
        <w:rPr>
          <w:rFonts w:asciiTheme="minorHAnsi" w:hAnsiTheme="minorHAnsi" w:cstheme="minorHAnsi"/>
          <w:color w:val="FF0000"/>
        </w:rPr>
        <w:t xml:space="preserve"> mark</w:t>
      </w:r>
      <w:r w:rsidR="00303AFC" w:rsidRPr="006F2AF9">
        <w:rPr>
          <w:rFonts w:asciiTheme="minorHAnsi" w:hAnsiTheme="minorHAnsi" w:cstheme="minorHAnsi"/>
          <w:color w:val="FF0000"/>
        </w:rPr>
        <w:t>s</w:t>
      </w:r>
      <w:r w:rsidRPr="006F2AF9">
        <w:rPr>
          <w:rFonts w:asciiTheme="minorHAnsi" w:hAnsiTheme="minorHAnsi" w:cstheme="minorHAnsi"/>
          <w:color w:val="FF0000"/>
        </w:rPr>
        <w:t>]</w:t>
      </w:r>
      <w:r w:rsidR="001F117B" w:rsidRPr="006F2AF9">
        <w:rPr>
          <w:rFonts w:asciiTheme="minorHAnsi" w:hAnsiTheme="minorHAnsi" w:cstheme="minorHAnsi"/>
          <w:color w:val="000000"/>
        </w:rPr>
        <w:br/>
      </w:r>
      <w:r w:rsidR="001F117B" w:rsidRPr="006F2AF9">
        <w:rPr>
          <w:rFonts w:asciiTheme="minorHAnsi" w:hAnsiTheme="minorHAnsi" w:cstheme="minorHAnsi"/>
          <w:color w:val="000000"/>
        </w:rPr>
        <w:br/>
      </w:r>
    </w:p>
    <w:p w14:paraId="1BAB4F07" w14:textId="77777777" w:rsidR="006F2AF9" w:rsidRDefault="002853EA" w:rsidP="00CA137A">
      <w:pPr>
        <w:pStyle w:val="ListParagraph"/>
        <w:numPr>
          <w:ilvl w:val="2"/>
          <w:numId w:val="21"/>
        </w:numPr>
        <w:shd w:val="clear" w:color="auto" w:fill="FFFFFF"/>
        <w:spacing w:line="270" w:lineRule="atLeast"/>
        <w:ind w:left="1495" w:hanging="142"/>
        <w:rPr>
          <w:rFonts w:asciiTheme="minorHAnsi" w:hAnsiTheme="minorHAnsi" w:cstheme="minorHAnsi"/>
          <w:color w:val="000000"/>
        </w:rPr>
      </w:pPr>
      <w:r>
        <w:rPr>
          <w:rFonts w:asciiTheme="minorHAnsi" w:hAnsiTheme="minorHAnsi" w:cstheme="minorHAnsi"/>
          <w:color w:val="000000"/>
        </w:rPr>
        <w:t xml:space="preserve">[Coding] - </w:t>
      </w:r>
      <w:r w:rsidR="00D72ADC" w:rsidRPr="00495F76">
        <w:rPr>
          <w:rFonts w:asciiTheme="minorHAnsi" w:hAnsiTheme="minorHAnsi" w:cstheme="minorHAnsi"/>
          <w:color w:val="000000"/>
        </w:rPr>
        <w:t xml:space="preserve">Using Beautiful Soup, scrape the table and convert it into a pandas dataframe. Perform data cleaning when necessary to remove extra characters (no need to handle missing values). In the report include the code that was used to scrape and convert the table and provide evidence that the table has been successfully scraped and converted (e.g. by displaying the contents of the dataframe). </w:t>
      </w:r>
    </w:p>
    <w:p w14:paraId="1E772BF2" w14:textId="77777777" w:rsidR="006F2AF9" w:rsidRDefault="006F2AF9" w:rsidP="00CA137A">
      <w:pPr>
        <w:pStyle w:val="ListParagraph"/>
        <w:shd w:val="clear" w:color="auto" w:fill="FFFFFF"/>
        <w:spacing w:line="270" w:lineRule="atLeast"/>
        <w:ind w:left="1418"/>
        <w:rPr>
          <w:rFonts w:asciiTheme="minorHAnsi" w:hAnsiTheme="minorHAnsi" w:cstheme="minorHAnsi"/>
          <w:color w:val="000000"/>
        </w:rPr>
      </w:pPr>
    </w:p>
    <w:p w14:paraId="4061078F" w14:textId="16037A4A" w:rsidR="00FE18E9" w:rsidRPr="00B95686" w:rsidRDefault="00D72ADC" w:rsidP="00CA137A">
      <w:pPr>
        <w:pStyle w:val="ListParagraph"/>
        <w:shd w:val="clear" w:color="auto" w:fill="FFFFFF"/>
        <w:spacing w:line="270" w:lineRule="atLeast"/>
        <w:ind w:left="1418"/>
        <w:jc w:val="right"/>
        <w:rPr>
          <w:rFonts w:asciiTheme="minorHAnsi" w:hAnsiTheme="minorHAnsi" w:cstheme="minorHAnsi"/>
          <w:color w:val="000000"/>
        </w:rPr>
      </w:pPr>
      <w:r w:rsidRPr="00784D77">
        <w:rPr>
          <w:rFonts w:asciiTheme="minorHAnsi" w:hAnsiTheme="minorHAnsi" w:cstheme="minorHAnsi"/>
          <w:color w:val="FF0000"/>
        </w:rPr>
        <w:t>[</w:t>
      </w:r>
      <w:r w:rsidR="002572A3">
        <w:rPr>
          <w:rFonts w:asciiTheme="minorHAnsi" w:hAnsiTheme="minorHAnsi" w:cstheme="minorHAnsi"/>
          <w:color w:val="FF0000"/>
        </w:rPr>
        <w:t>6</w:t>
      </w:r>
      <w:r w:rsidRPr="00784D77">
        <w:rPr>
          <w:rFonts w:asciiTheme="minorHAnsi" w:hAnsiTheme="minorHAnsi" w:cstheme="minorHAnsi"/>
          <w:color w:val="FF0000"/>
        </w:rPr>
        <w:t xml:space="preserve"> mark</w:t>
      </w:r>
      <w:r w:rsidR="003865EE" w:rsidRPr="00784D77">
        <w:rPr>
          <w:rFonts w:asciiTheme="minorHAnsi" w:hAnsiTheme="minorHAnsi" w:cstheme="minorHAnsi"/>
          <w:color w:val="FF0000"/>
        </w:rPr>
        <w:t>s</w:t>
      </w:r>
      <w:r w:rsidRPr="00784D77">
        <w:rPr>
          <w:rFonts w:asciiTheme="minorHAnsi" w:hAnsiTheme="minorHAnsi" w:cstheme="minorHAnsi"/>
          <w:color w:val="FF0000"/>
        </w:rPr>
        <w:t>]</w:t>
      </w:r>
    </w:p>
    <w:p w14:paraId="756576D6" w14:textId="77777777" w:rsidR="00FE18E9" w:rsidRDefault="00FE18E9" w:rsidP="00495F76">
      <w:pPr>
        <w:pStyle w:val="ListParagraph"/>
        <w:shd w:val="clear" w:color="auto" w:fill="FFFFFF"/>
        <w:spacing w:line="270" w:lineRule="atLeast"/>
        <w:ind w:left="1440"/>
        <w:rPr>
          <w:rFonts w:asciiTheme="minorHAnsi" w:hAnsiTheme="minorHAnsi" w:cstheme="minorHAnsi"/>
          <w:color w:val="000000"/>
        </w:rPr>
      </w:pPr>
    </w:p>
    <w:p w14:paraId="4700E990" w14:textId="77777777" w:rsidR="00FE18E9" w:rsidRPr="00C94A2C" w:rsidRDefault="00FE18E9" w:rsidP="00495F76">
      <w:pPr>
        <w:pStyle w:val="ListParagraph"/>
        <w:shd w:val="clear" w:color="auto" w:fill="FFFFFF"/>
        <w:spacing w:line="270" w:lineRule="atLeast"/>
        <w:ind w:left="1440"/>
        <w:rPr>
          <w:rFonts w:asciiTheme="minorHAnsi" w:hAnsiTheme="minorHAnsi" w:cstheme="minorHAnsi"/>
          <w:color w:val="000000"/>
        </w:rPr>
      </w:pPr>
    </w:p>
    <w:p w14:paraId="5ACD38AA" w14:textId="03210E42" w:rsidR="00644121" w:rsidRDefault="00495F76" w:rsidP="005A3EE1">
      <w:pPr>
        <w:shd w:val="clear" w:color="auto" w:fill="FFFFFF"/>
        <w:spacing w:line="270" w:lineRule="atLeast"/>
        <w:ind w:firstLine="720"/>
        <w:rPr>
          <w:rFonts w:asciiTheme="minorHAnsi" w:hAnsiTheme="minorHAnsi" w:cstheme="minorHAnsi"/>
          <w:color w:val="000000"/>
        </w:rPr>
      </w:pPr>
      <w:r>
        <w:rPr>
          <w:rFonts w:asciiTheme="minorHAnsi" w:hAnsiTheme="minorHAnsi" w:cstheme="minorHAnsi"/>
          <w:color w:val="000000"/>
        </w:rPr>
        <w:t xml:space="preserve">b. </w:t>
      </w:r>
      <w:r w:rsidR="002853EA">
        <w:rPr>
          <w:rFonts w:asciiTheme="minorHAnsi" w:hAnsiTheme="minorHAnsi" w:cstheme="minorHAnsi"/>
          <w:color w:val="000000"/>
        </w:rPr>
        <w:t xml:space="preserve">[pen&amp;paper] </w:t>
      </w:r>
      <w:r w:rsidR="00D72ADC" w:rsidRPr="00495F76">
        <w:rPr>
          <w:rFonts w:asciiTheme="minorHAnsi" w:hAnsiTheme="minorHAnsi" w:cstheme="minorHAnsi"/>
          <w:color w:val="000000"/>
        </w:rPr>
        <w:t>Consider the graph in the figure below as displaying the links for a group of 5 webpages.</w:t>
      </w:r>
      <w:r w:rsidRPr="00495F76">
        <w:rPr>
          <w:rFonts w:asciiTheme="minorHAnsi" w:hAnsiTheme="minorHAnsi" w:cstheme="minorHAnsi"/>
          <w:noProof/>
          <w:color w:val="000000"/>
        </w:rPr>
        <w:t xml:space="preserve"> </w:t>
      </w:r>
      <w:r w:rsidR="00D72ADC" w:rsidRPr="005A3EE1">
        <w:rPr>
          <w:rFonts w:asciiTheme="minorHAnsi" w:hAnsiTheme="minorHAnsi" w:cstheme="minorHAnsi"/>
          <w:color w:val="000000"/>
        </w:rPr>
        <w:t>Which of the 5 nodes would you consider hubs and which would you consider authorities?</w:t>
      </w:r>
      <w:r w:rsidR="00644121">
        <w:rPr>
          <w:rFonts w:asciiTheme="minorHAnsi" w:hAnsiTheme="minorHAnsi" w:cstheme="minorHAnsi"/>
          <w:color w:val="000000"/>
        </w:rPr>
        <w:br/>
      </w:r>
    </w:p>
    <w:p w14:paraId="6D37588A" w14:textId="77777777" w:rsidR="00644121" w:rsidRDefault="00644121" w:rsidP="005A3EE1">
      <w:pPr>
        <w:shd w:val="clear" w:color="auto" w:fill="FFFFFF"/>
        <w:spacing w:line="270" w:lineRule="atLeast"/>
        <w:ind w:firstLine="720"/>
        <w:rPr>
          <w:rFonts w:asciiTheme="minorHAnsi" w:hAnsiTheme="minorHAnsi" w:cstheme="minorHAnsi"/>
          <w:color w:val="000000"/>
        </w:rPr>
      </w:pPr>
    </w:p>
    <w:p w14:paraId="6C18CE2D" w14:textId="7C476A7D" w:rsidR="00644121" w:rsidRDefault="00D72ADC" w:rsidP="005A3EE1">
      <w:pPr>
        <w:shd w:val="clear" w:color="auto" w:fill="FFFFFF"/>
        <w:spacing w:line="270" w:lineRule="atLeast"/>
        <w:ind w:firstLine="720"/>
        <w:rPr>
          <w:rFonts w:asciiTheme="minorHAnsi" w:hAnsiTheme="minorHAnsi" w:cstheme="minorHAnsi"/>
          <w:color w:val="FF0000"/>
        </w:rPr>
      </w:pPr>
      <w:r w:rsidRPr="005A3EE1">
        <w:rPr>
          <w:rFonts w:asciiTheme="minorHAnsi" w:hAnsiTheme="minorHAnsi" w:cstheme="minorHAnsi"/>
          <w:color w:val="000000"/>
        </w:rPr>
        <w:t xml:space="preserve"> </w:t>
      </w:r>
      <w:r w:rsidR="00644121">
        <w:rPr>
          <w:noProof/>
        </w:rPr>
        <w:drawing>
          <wp:inline distT="0" distB="0" distL="0" distR="0" wp14:anchorId="3D4B8F0F" wp14:editId="16BC18BB">
            <wp:extent cx="4190495" cy="1720797"/>
            <wp:effectExtent l="0" t="0" r="635" b="0"/>
            <wp:docPr id="114409550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95509" name="Picture 1" descr="A diagram of a 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01969" cy="1725509"/>
                    </a:xfrm>
                    <a:prstGeom prst="rect">
                      <a:avLst/>
                    </a:prstGeom>
                  </pic:spPr>
                </pic:pic>
              </a:graphicData>
            </a:graphic>
          </wp:inline>
        </w:drawing>
      </w:r>
      <w:r w:rsidR="00E51C08" w:rsidRPr="005A3EE1">
        <w:rPr>
          <w:rFonts w:asciiTheme="minorHAnsi" w:hAnsiTheme="minorHAnsi" w:cstheme="minorHAnsi"/>
          <w:color w:val="000000"/>
        </w:rPr>
        <w:br/>
      </w:r>
    </w:p>
    <w:p w14:paraId="6092C433" w14:textId="07D75D09" w:rsidR="007A2B33" w:rsidRPr="005A3EE1" w:rsidRDefault="00D72ADC" w:rsidP="00644121">
      <w:pPr>
        <w:shd w:val="clear" w:color="auto" w:fill="FFFFFF"/>
        <w:spacing w:line="270" w:lineRule="atLeast"/>
        <w:ind w:firstLine="720"/>
        <w:jc w:val="right"/>
        <w:rPr>
          <w:rFonts w:asciiTheme="minorHAnsi" w:hAnsiTheme="minorHAnsi" w:cstheme="minorHAnsi"/>
          <w:noProof/>
          <w:color w:val="000000"/>
        </w:rPr>
      </w:pPr>
      <w:r w:rsidRPr="005A3EE1">
        <w:rPr>
          <w:rFonts w:asciiTheme="minorHAnsi" w:hAnsiTheme="minorHAnsi" w:cstheme="minorHAnsi"/>
          <w:color w:val="FF0000"/>
        </w:rPr>
        <w:t>[</w:t>
      </w:r>
      <w:r w:rsidR="002572A3">
        <w:rPr>
          <w:rFonts w:asciiTheme="minorHAnsi" w:hAnsiTheme="minorHAnsi" w:cstheme="minorHAnsi"/>
          <w:color w:val="FF0000"/>
        </w:rPr>
        <w:t>6</w:t>
      </w:r>
      <w:r w:rsidRPr="005A3EE1">
        <w:rPr>
          <w:rFonts w:asciiTheme="minorHAnsi" w:hAnsiTheme="minorHAnsi" w:cstheme="minorHAnsi"/>
          <w:color w:val="FF0000"/>
        </w:rPr>
        <w:t xml:space="preserve"> mark</w:t>
      </w:r>
      <w:r w:rsidR="005C7E7B" w:rsidRPr="005A3EE1">
        <w:rPr>
          <w:rFonts w:asciiTheme="minorHAnsi" w:hAnsiTheme="minorHAnsi" w:cstheme="minorHAnsi"/>
          <w:color w:val="FF0000"/>
        </w:rPr>
        <w:t>s</w:t>
      </w:r>
      <w:r w:rsidRPr="005A3EE1">
        <w:rPr>
          <w:rFonts w:asciiTheme="minorHAnsi" w:hAnsiTheme="minorHAnsi" w:cstheme="minorHAnsi"/>
          <w:color w:val="FF0000"/>
        </w:rPr>
        <w:t>]</w:t>
      </w:r>
    </w:p>
    <w:p w14:paraId="56E33507" w14:textId="5E4C9825" w:rsidR="008B3B48" w:rsidRDefault="008B3B48" w:rsidP="005A3EE1">
      <w:pPr>
        <w:shd w:val="clear" w:color="auto" w:fill="FFFFFF"/>
        <w:spacing w:line="270" w:lineRule="atLeast"/>
        <w:jc w:val="center"/>
        <w:rPr>
          <w:rFonts w:asciiTheme="minorHAnsi" w:hAnsiTheme="minorHAnsi" w:cstheme="minorHAnsi"/>
          <w:color w:val="000000"/>
        </w:rPr>
      </w:pPr>
    </w:p>
    <w:p w14:paraId="04F37CAF" w14:textId="77777777" w:rsidR="008B3B48" w:rsidRPr="00C94A2C" w:rsidRDefault="008B3B48" w:rsidP="007A2B33">
      <w:pPr>
        <w:shd w:val="clear" w:color="auto" w:fill="FFFFFF"/>
        <w:spacing w:line="270" w:lineRule="atLeast"/>
        <w:rPr>
          <w:rFonts w:asciiTheme="minorHAnsi" w:hAnsiTheme="minorHAnsi" w:cstheme="minorHAnsi"/>
          <w:color w:val="000000"/>
        </w:rPr>
      </w:pPr>
    </w:p>
    <w:p w14:paraId="1D51D633" w14:textId="204FC4D8" w:rsidR="008E5D85" w:rsidRDefault="007A2B33" w:rsidP="008B3B48">
      <w:pPr>
        <w:pStyle w:val="ListParagraph"/>
        <w:numPr>
          <w:ilvl w:val="0"/>
          <w:numId w:val="21"/>
        </w:numPr>
        <w:shd w:val="clear" w:color="auto" w:fill="FFFFFF"/>
        <w:spacing w:line="270" w:lineRule="atLeast"/>
        <w:rPr>
          <w:rFonts w:asciiTheme="minorHAnsi" w:hAnsiTheme="minorHAnsi" w:cstheme="minorHAnsi"/>
          <w:color w:val="000000"/>
        </w:rPr>
      </w:pPr>
      <w:r w:rsidRPr="006F319E">
        <w:rPr>
          <w:rFonts w:asciiTheme="minorHAnsi" w:hAnsiTheme="minorHAnsi" w:cstheme="minorHAnsi"/>
          <w:color w:val="000000"/>
        </w:rPr>
        <w:t xml:space="preserve">Question </w:t>
      </w:r>
      <w:r w:rsidR="00907312">
        <w:rPr>
          <w:rFonts w:asciiTheme="minorHAnsi" w:hAnsiTheme="minorHAnsi" w:cstheme="minorHAnsi"/>
          <w:color w:val="000000"/>
        </w:rPr>
        <w:t>4a.</w:t>
      </w:r>
      <w:r w:rsidRPr="006F319E">
        <w:rPr>
          <w:rFonts w:asciiTheme="minorHAnsi" w:hAnsiTheme="minorHAnsi" w:cstheme="minorHAnsi"/>
          <w:color w:val="000000"/>
        </w:rPr>
        <w:t xml:space="preserve"> is a pen-and-paper exercises; questions </w:t>
      </w:r>
      <w:r w:rsidR="00907312">
        <w:rPr>
          <w:rFonts w:asciiTheme="minorHAnsi" w:hAnsiTheme="minorHAnsi" w:cstheme="minorHAnsi"/>
          <w:color w:val="000000"/>
        </w:rPr>
        <w:t xml:space="preserve">4b </w:t>
      </w:r>
      <w:r w:rsidR="00AD566D">
        <w:rPr>
          <w:rFonts w:asciiTheme="minorHAnsi" w:hAnsiTheme="minorHAnsi" w:cstheme="minorHAnsi"/>
          <w:color w:val="000000"/>
        </w:rPr>
        <w:t>is a</w:t>
      </w:r>
      <w:r w:rsidRPr="006F319E">
        <w:rPr>
          <w:rFonts w:asciiTheme="minorHAnsi" w:hAnsiTheme="minorHAnsi" w:cstheme="minorHAnsi"/>
          <w:color w:val="000000"/>
        </w:rPr>
        <w:t xml:space="preserve"> coding exercise. For all your answers please show your workings (equations or code when applicable).</w:t>
      </w:r>
      <w:r w:rsidR="008B3B48">
        <w:rPr>
          <w:rFonts w:asciiTheme="minorHAnsi" w:hAnsiTheme="minorHAnsi" w:cstheme="minorHAnsi"/>
          <w:color w:val="000000"/>
        </w:rPr>
        <w:t xml:space="preserve"> </w:t>
      </w:r>
      <w:r w:rsidR="008B3B48">
        <w:rPr>
          <w:rFonts w:asciiTheme="minorHAnsi" w:hAnsiTheme="minorHAnsi" w:cstheme="minorHAnsi"/>
          <w:color w:val="000000"/>
        </w:rPr>
        <w:br/>
      </w:r>
    </w:p>
    <w:p w14:paraId="450A0824" w14:textId="41030940" w:rsidR="007A2B33" w:rsidRPr="008B3B48" w:rsidRDefault="00D849E2" w:rsidP="008E5D85">
      <w:pPr>
        <w:pStyle w:val="ListParagraph"/>
        <w:numPr>
          <w:ilvl w:val="1"/>
          <w:numId w:val="21"/>
        </w:numPr>
        <w:shd w:val="clear" w:color="auto" w:fill="FFFFFF"/>
        <w:spacing w:line="270" w:lineRule="atLeast"/>
        <w:rPr>
          <w:rFonts w:asciiTheme="minorHAnsi" w:hAnsiTheme="minorHAnsi" w:cstheme="minorHAnsi"/>
          <w:color w:val="000000"/>
        </w:rPr>
      </w:pPr>
      <w:r>
        <w:rPr>
          <w:rFonts w:asciiTheme="minorHAnsi" w:hAnsiTheme="minorHAnsi" w:cstheme="minorHAnsi"/>
          <w:color w:val="000000"/>
        </w:rPr>
        <w:t xml:space="preserve">[pen&amp;paper] - </w:t>
      </w:r>
      <w:r w:rsidR="007A2B33" w:rsidRPr="008B3B48">
        <w:rPr>
          <w:rFonts w:asciiTheme="minorHAnsi" w:hAnsiTheme="minorHAnsi" w:cstheme="minorHAnsi"/>
          <w:color w:val="000000"/>
        </w:rPr>
        <w:t>Consider the following sentences related to data mining theory, and assume that each of the below sentences corresponds to a different document:</w:t>
      </w:r>
      <w:r w:rsidR="008B3B48">
        <w:rPr>
          <w:rFonts w:asciiTheme="minorHAnsi" w:hAnsiTheme="minorHAnsi" w:cstheme="minorHAnsi"/>
          <w:color w:val="000000"/>
        </w:rPr>
        <w:br/>
      </w:r>
    </w:p>
    <w:p w14:paraId="2CE724BF" w14:textId="77777777" w:rsidR="007A2B33" w:rsidRPr="00056FE9" w:rsidRDefault="007A2B33" w:rsidP="009D0F60">
      <w:pPr>
        <w:shd w:val="clear" w:color="auto" w:fill="FFFFFF"/>
        <w:spacing w:line="270" w:lineRule="atLeast"/>
        <w:ind w:left="1701" w:hanging="141"/>
        <w:rPr>
          <w:rFonts w:asciiTheme="minorHAnsi" w:hAnsiTheme="minorHAnsi" w:cstheme="minorHAnsi"/>
          <w:i/>
          <w:iCs/>
          <w:color w:val="000000"/>
        </w:rPr>
      </w:pPr>
      <w:r w:rsidRPr="00C94A2C">
        <w:rPr>
          <w:rFonts w:asciiTheme="minorHAnsi" w:hAnsiTheme="minorHAnsi" w:cstheme="minorHAnsi"/>
          <w:color w:val="000000"/>
        </w:rPr>
        <w:lastRenderedPageBreak/>
        <w:t xml:space="preserve">    </w:t>
      </w:r>
      <w:r w:rsidRPr="00056FE9">
        <w:rPr>
          <w:rFonts w:asciiTheme="minorHAnsi" w:hAnsiTheme="minorHAnsi" w:cstheme="minorHAnsi"/>
          <w:i/>
          <w:iCs/>
          <w:color w:val="0451A5"/>
        </w:rPr>
        <w:t>*</w:t>
      </w:r>
      <w:r w:rsidRPr="00056FE9">
        <w:rPr>
          <w:rFonts w:asciiTheme="minorHAnsi" w:hAnsiTheme="minorHAnsi" w:cstheme="minorHAnsi"/>
          <w:i/>
          <w:iCs/>
          <w:color w:val="000000"/>
        </w:rPr>
        <w:t xml:space="preserve"> Data refers to characteristics that are collected through observation.</w:t>
      </w:r>
    </w:p>
    <w:p w14:paraId="3A797ACB" w14:textId="77777777" w:rsidR="007A2B33" w:rsidRPr="00056FE9" w:rsidRDefault="007A2B33" w:rsidP="009D0F60">
      <w:pPr>
        <w:shd w:val="clear" w:color="auto" w:fill="FFFFFF"/>
        <w:spacing w:line="270" w:lineRule="atLeast"/>
        <w:ind w:left="1701" w:hanging="141"/>
        <w:rPr>
          <w:rFonts w:asciiTheme="minorHAnsi" w:hAnsiTheme="minorHAnsi" w:cstheme="minorHAnsi"/>
          <w:i/>
          <w:iCs/>
          <w:color w:val="000000"/>
        </w:rPr>
      </w:pPr>
      <w:r w:rsidRPr="00056FE9">
        <w:rPr>
          <w:rFonts w:asciiTheme="minorHAnsi" w:hAnsiTheme="minorHAnsi" w:cstheme="minorHAnsi"/>
          <w:i/>
          <w:iCs/>
          <w:color w:val="000000"/>
        </w:rPr>
        <w:t xml:space="preserve">    </w:t>
      </w:r>
      <w:r w:rsidRPr="00056FE9">
        <w:rPr>
          <w:rFonts w:asciiTheme="minorHAnsi" w:hAnsiTheme="minorHAnsi" w:cstheme="minorHAnsi"/>
          <w:i/>
          <w:iCs/>
          <w:color w:val="0451A5"/>
        </w:rPr>
        <w:t>*</w:t>
      </w:r>
      <w:r w:rsidRPr="00056FE9">
        <w:rPr>
          <w:rFonts w:asciiTheme="minorHAnsi" w:hAnsiTheme="minorHAnsi" w:cstheme="minorHAnsi"/>
          <w:i/>
          <w:iCs/>
          <w:color w:val="000000"/>
        </w:rPr>
        <w:t xml:space="preserve"> A dataset can be viewed as a collection of objects.</w:t>
      </w:r>
    </w:p>
    <w:p w14:paraId="61689B8E" w14:textId="77777777" w:rsidR="007A2B33" w:rsidRPr="00056FE9" w:rsidRDefault="007A2B33" w:rsidP="009D0F60">
      <w:pPr>
        <w:shd w:val="clear" w:color="auto" w:fill="FFFFFF"/>
        <w:spacing w:line="270" w:lineRule="atLeast"/>
        <w:ind w:left="1701" w:hanging="141"/>
        <w:rPr>
          <w:rFonts w:asciiTheme="minorHAnsi" w:hAnsiTheme="minorHAnsi" w:cstheme="minorHAnsi"/>
          <w:i/>
          <w:iCs/>
          <w:color w:val="000000"/>
        </w:rPr>
      </w:pPr>
      <w:r w:rsidRPr="00056FE9">
        <w:rPr>
          <w:rFonts w:asciiTheme="minorHAnsi" w:hAnsiTheme="minorHAnsi" w:cstheme="minorHAnsi"/>
          <w:i/>
          <w:iCs/>
          <w:color w:val="000000"/>
        </w:rPr>
        <w:t xml:space="preserve">    </w:t>
      </w:r>
      <w:r w:rsidRPr="00056FE9">
        <w:rPr>
          <w:rFonts w:asciiTheme="minorHAnsi" w:hAnsiTheme="minorHAnsi" w:cstheme="minorHAnsi"/>
          <w:i/>
          <w:iCs/>
          <w:color w:val="0451A5"/>
        </w:rPr>
        <w:t>*</w:t>
      </w:r>
      <w:r w:rsidRPr="00056FE9">
        <w:rPr>
          <w:rFonts w:asciiTheme="minorHAnsi" w:hAnsiTheme="minorHAnsi" w:cstheme="minorHAnsi"/>
          <w:i/>
          <w:iCs/>
          <w:color w:val="000000"/>
        </w:rPr>
        <w:t xml:space="preserve"> Data objects are described by a number of attributes.</w:t>
      </w:r>
    </w:p>
    <w:p w14:paraId="20B4A515" w14:textId="77777777" w:rsidR="008B3B48" w:rsidRPr="00056FE9" w:rsidRDefault="007A2B33" w:rsidP="009D0F60">
      <w:pPr>
        <w:shd w:val="clear" w:color="auto" w:fill="FFFFFF"/>
        <w:spacing w:line="270" w:lineRule="atLeast"/>
        <w:ind w:left="1701" w:hanging="141"/>
        <w:rPr>
          <w:rFonts w:asciiTheme="minorHAnsi" w:hAnsiTheme="minorHAnsi" w:cstheme="minorHAnsi"/>
          <w:i/>
          <w:iCs/>
          <w:color w:val="000000"/>
        </w:rPr>
      </w:pPr>
      <w:r w:rsidRPr="00056FE9">
        <w:rPr>
          <w:rFonts w:asciiTheme="minorHAnsi" w:hAnsiTheme="minorHAnsi" w:cstheme="minorHAnsi"/>
          <w:i/>
          <w:iCs/>
          <w:color w:val="000000"/>
        </w:rPr>
        <w:t xml:space="preserve">    </w:t>
      </w:r>
      <w:r w:rsidRPr="00056FE9">
        <w:rPr>
          <w:rFonts w:asciiTheme="minorHAnsi" w:hAnsiTheme="minorHAnsi" w:cstheme="minorHAnsi"/>
          <w:i/>
          <w:iCs/>
          <w:color w:val="0451A5"/>
        </w:rPr>
        <w:t>*</w:t>
      </w:r>
      <w:r w:rsidRPr="00056FE9">
        <w:rPr>
          <w:rFonts w:asciiTheme="minorHAnsi" w:hAnsiTheme="minorHAnsi" w:cstheme="minorHAnsi"/>
          <w:i/>
          <w:iCs/>
          <w:color w:val="000000"/>
        </w:rPr>
        <w:t xml:space="preserve"> An attribute is a characteristic or feature of an object.</w:t>
      </w:r>
    </w:p>
    <w:p w14:paraId="71393945" w14:textId="77777777" w:rsidR="008B3B48" w:rsidRDefault="008B3B48" w:rsidP="009D0F60">
      <w:pPr>
        <w:shd w:val="clear" w:color="auto" w:fill="FFFFFF"/>
        <w:spacing w:line="270" w:lineRule="atLeast"/>
        <w:ind w:left="1701" w:hanging="141"/>
        <w:rPr>
          <w:rFonts w:asciiTheme="minorHAnsi" w:hAnsiTheme="minorHAnsi" w:cstheme="minorHAnsi"/>
          <w:color w:val="000000"/>
        </w:rPr>
      </w:pPr>
    </w:p>
    <w:p w14:paraId="3087A1D2" w14:textId="77777777" w:rsidR="006F2AF9" w:rsidRDefault="007A2B33" w:rsidP="009D0F60">
      <w:pPr>
        <w:pStyle w:val="ListParagraph"/>
        <w:numPr>
          <w:ilvl w:val="0"/>
          <w:numId w:val="27"/>
        </w:numPr>
        <w:shd w:val="clear" w:color="auto" w:fill="FFFFFF"/>
        <w:spacing w:line="270" w:lineRule="atLeast"/>
        <w:ind w:left="1701" w:hanging="141"/>
        <w:rPr>
          <w:rFonts w:asciiTheme="minorHAnsi" w:hAnsiTheme="minorHAnsi" w:cstheme="minorHAnsi"/>
          <w:color w:val="000000"/>
        </w:rPr>
      </w:pPr>
      <w:r w:rsidRPr="001B7B12">
        <w:rPr>
          <w:rFonts w:asciiTheme="minorHAnsi" w:hAnsiTheme="minorHAnsi" w:cstheme="minorHAnsi"/>
          <w:color w:val="000000"/>
        </w:rPr>
        <w:t xml:space="preserve">Construct and display the document-term matrix for the above documents. Remove all stop words (here consider as stop words: articles, prepositions, conjunctions, pronouns, and common verbs) and punctuation marks; convert any plural nouns/adjectives to their singular form; and convert verbs to the present tense and </w:t>
      </w:r>
      <w:r w:rsidR="008B7E3A" w:rsidRPr="001B7B12">
        <w:rPr>
          <w:rFonts w:asciiTheme="minorHAnsi" w:hAnsiTheme="minorHAnsi" w:cstheme="minorHAnsi"/>
          <w:color w:val="000000"/>
        </w:rPr>
        <w:t>first-person</w:t>
      </w:r>
      <w:r w:rsidRPr="001B7B12">
        <w:rPr>
          <w:rFonts w:asciiTheme="minorHAnsi" w:hAnsiTheme="minorHAnsi" w:cstheme="minorHAnsi"/>
          <w:color w:val="000000"/>
        </w:rPr>
        <w:t xml:space="preserve"> singular form, before you construct the matrix. </w:t>
      </w:r>
    </w:p>
    <w:p w14:paraId="677E9002" w14:textId="77777777" w:rsidR="006F2AF9" w:rsidRDefault="006F2AF9" w:rsidP="006F2AF9">
      <w:pPr>
        <w:pStyle w:val="ListParagraph"/>
        <w:shd w:val="clear" w:color="auto" w:fill="FFFFFF"/>
        <w:spacing w:line="270" w:lineRule="atLeast"/>
        <w:ind w:left="1701"/>
        <w:rPr>
          <w:rFonts w:asciiTheme="minorHAnsi" w:hAnsiTheme="minorHAnsi" w:cstheme="minorHAnsi"/>
          <w:color w:val="000000"/>
        </w:rPr>
      </w:pPr>
    </w:p>
    <w:p w14:paraId="3064ED90" w14:textId="5E57C071" w:rsidR="008B3B48" w:rsidRPr="001B7B12" w:rsidRDefault="007A2B33" w:rsidP="006F2AF9">
      <w:pPr>
        <w:pStyle w:val="ListParagraph"/>
        <w:shd w:val="clear" w:color="auto" w:fill="FFFFFF"/>
        <w:spacing w:line="270" w:lineRule="atLeast"/>
        <w:ind w:left="1701"/>
        <w:jc w:val="right"/>
        <w:rPr>
          <w:rFonts w:asciiTheme="minorHAnsi" w:hAnsiTheme="minorHAnsi" w:cstheme="minorHAnsi"/>
          <w:color w:val="000000"/>
        </w:rPr>
      </w:pPr>
      <w:r w:rsidRPr="00784D77">
        <w:rPr>
          <w:rFonts w:asciiTheme="minorHAnsi" w:hAnsiTheme="minorHAnsi" w:cstheme="minorHAnsi"/>
          <w:color w:val="FF0000"/>
        </w:rPr>
        <w:t>[</w:t>
      </w:r>
      <w:r w:rsidR="00291B2C">
        <w:rPr>
          <w:rFonts w:asciiTheme="minorHAnsi" w:hAnsiTheme="minorHAnsi" w:cstheme="minorHAnsi"/>
          <w:color w:val="FF0000"/>
        </w:rPr>
        <w:t>7</w:t>
      </w:r>
      <w:r w:rsidRPr="00784D77">
        <w:rPr>
          <w:rFonts w:asciiTheme="minorHAnsi" w:hAnsiTheme="minorHAnsi" w:cstheme="minorHAnsi"/>
          <w:color w:val="FF0000"/>
        </w:rPr>
        <w:t xml:space="preserve"> mark</w:t>
      </w:r>
      <w:r w:rsidR="00F410F2" w:rsidRPr="00784D77">
        <w:rPr>
          <w:rFonts w:asciiTheme="minorHAnsi" w:hAnsiTheme="minorHAnsi" w:cstheme="minorHAnsi"/>
          <w:color w:val="FF0000"/>
        </w:rPr>
        <w:t>s</w:t>
      </w:r>
      <w:r w:rsidRPr="00784D77">
        <w:rPr>
          <w:rFonts w:asciiTheme="minorHAnsi" w:hAnsiTheme="minorHAnsi" w:cstheme="minorHAnsi"/>
          <w:color w:val="FF0000"/>
        </w:rPr>
        <w:t>]</w:t>
      </w:r>
    </w:p>
    <w:p w14:paraId="66FD61E6" w14:textId="77777777" w:rsidR="008B3B48" w:rsidRDefault="008B3B48" w:rsidP="009D0F60">
      <w:pPr>
        <w:shd w:val="clear" w:color="auto" w:fill="FFFFFF"/>
        <w:spacing w:line="270" w:lineRule="atLeast"/>
        <w:ind w:left="1701" w:hanging="141"/>
        <w:rPr>
          <w:rFonts w:asciiTheme="minorHAnsi" w:hAnsiTheme="minorHAnsi" w:cstheme="minorHAnsi"/>
          <w:color w:val="000000"/>
        </w:rPr>
      </w:pPr>
    </w:p>
    <w:p w14:paraId="1BE94CFC" w14:textId="77777777" w:rsidR="006F2AF9" w:rsidRDefault="007A2B33" w:rsidP="009D0F60">
      <w:pPr>
        <w:pStyle w:val="ListParagraph"/>
        <w:numPr>
          <w:ilvl w:val="0"/>
          <w:numId w:val="27"/>
        </w:numPr>
        <w:shd w:val="clear" w:color="auto" w:fill="FFFFFF"/>
        <w:spacing w:line="270" w:lineRule="atLeast"/>
        <w:ind w:left="1701" w:hanging="141"/>
        <w:rPr>
          <w:rFonts w:asciiTheme="minorHAnsi" w:hAnsiTheme="minorHAnsi" w:cstheme="minorHAnsi"/>
          <w:color w:val="000000"/>
        </w:rPr>
      </w:pPr>
      <w:r w:rsidRPr="001B7B12">
        <w:rPr>
          <w:rFonts w:asciiTheme="minorHAnsi" w:hAnsiTheme="minorHAnsi" w:cstheme="minorHAnsi"/>
          <w:color w:val="000000"/>
        </w:rPr>
        <w:t xml:space="preserve">Using the above constructed document-term matrix, calculate the inverse document frequency </w:t>
      </w:r>
      <m:oMath>
        <m:r>
          <w:rPr>
            <w:rFonts w:ascii="Cambria Math" w:hAnsi="Cambria Math" w:cstheme="minorHAnsi"/>
            <w:color w:val="000000"/>
          </w:rPr>
          <m:t>idf(w)</m:t>
        </m:r>
      </m:oMath>
      <w:r w:rsidR="008B7E3A">
        <w:rPr>
          <w:rFonts w:asciiTheme="minorHAnsi" w:hAnsiTheme="minorHAnsi" w:cstheme="minorHAnsi"/>
          <w:color w:val="000000"/>
        </w:rPr>
        <w:t xml:space="preserve"> </w:t>
      </w:r>
      <w:r w:rsidRPr="001B7B12">
        <w:rPr>
          <w:rFonts w:asciiTheme="minorHAnsi" w:hAnsiTheme="minorHAnsi" w:cstheme="minorHAnsi"/>
          <w:color w:val="000000"/>
        </w:rPr>
        <w:t xml:space="preserve">for all words </w:t>
      </w:r>
      <m:oMath>
        <m:r>
          <w:rPr>
            <w:rFonts w:ascii="Cambria Math" w:hAnsi="Cambria Math" w:cstheme="minorHAnsi"/>
            <w:color w:val="000000"/>
          </w:rPr>
          <m:t>w</m:t>
        </m:r>
      </m:oMath>
      <w:r w:rsidRPr="001B7B12">
        <w:rPr>
          <w:rFonts w:asciiTheme="minorHAnsi" w:hAnsiTheme="minorHAnsi" w:cstheme="minorHAnsi"/>
          <w:color w:val="000000"/>
        </w:rPr>
        <w:t xml:space="preserve"> you have identified from</w:t>
      </w:r>
      <w:r w:rsidR="00BE0169">
        <w:rPr>
          <w:rFonts w:asciiTheme="minorHAnsi" w:hAnsiTheme="minorHAnsi" w:cstheme="minorHAnsi"/>
          <w:color w:val="000000"/>
        </w:rPr>
        <w:t xml:space="preserve"> the previous question (I)</w:t>
      </w:r>
      <w:r w:rsidRPr="001B7B12">
        <w:rPr>
          <w:rFonts w:asciiTheme="minorHAnsi" w:hAnsiTheme="minorHAnsi" w:cstheme="minorHAnsi"/>
          <w:color w:val="000000"/>
        </w:rPr>
        <w:t xml:space="preserve">. </w:t>
      </w:r>
    </w:p>
    <w:p w14:paraId="5EA8733B" w14:textId="77777777" w:rsidR="006F2AF9" w:rsidRDefault="006F2AF9" w:rsidP="006F2AF9">
      <w:pPr>
        <w:pStyle w:val="ListParagraph"/>
        <w:shd w:val="clear" w:color="auto" w:fill="FFFFFF"/>
        <w:spacing w:line="270" w:lineRule="atLeast"/>
        <w:ind w:left="1701"/>
        <w:rPr>
          <w:rFonts w:asciiTheme="minorHAnsi" w:hAnsiTheme="minorHAnsi" w:cstheme="minorHAnsi"/>
          <w:color w:val="000000"/>
        </w:rPr>
      </w:pPr>
    </w:p>
    <w:p w14:paraId="6583135F" w14:textId="7F599617" w:rsidR="008B3B48" w:rsidRPr="006F2AF9" w:rsidRDefault="007A2B33" w:rsidP="006F2AF9">
      <w:pPr>
        <w:pStyle w:val="ListParagraph"/>
        <w:shd w:val="clear" w:color="auto" w:fill="FFFFFF"/>
        <w:spacing w:line="270" w:lineRule="atLeast"/>
        <w:ind w:left="1701"/>
        <w:jc w:val="right"/>
        <w:rPr>
          <w:rFonts w:asciiTheme="minorHAnsi" w:hAnsiTheme="minorHAnsi" w:cstheme="minorHAnsi"/>
          <w:color w:val="000000"/>
        </w:rPr>
      </w:pPr>
      <w:r w:rsidRPr="006F2AF9">
        <w:rPr>
          <w:rFonts w:asciiTheme="minorHAnsi" w:hAnsiTheme="minorHAnsi" w:cstheme="minorHAnsi"/>
          <w:color w:val="FF0000"/>
        </w:rPr>
        <w:t>[</w:t>
      </w:r>
      <w:r w:rsidR="00291B2C" w:rsidRPr="006F2AF9">
        <w:rPr>
          <w:rFonts w:asciiTheme="minorHAnsi" w:hAnsiTheme="minorHAnsi" w:cstheme="minorHAnsi"/>
          <w:color w:val="FF0000"/>
        </w:rPr>
        <w:t>6</w:t>
      </w:r>
      <w:r w:rsidRPr="006F2AF9">
        <w:rPr>
          <w:rFonts w:asciiTheme="minorHAnsi" w:hAnsiTheme="minorHAnsi" w:cstheme="minorHAnsi"/>
          <w:color w:val="FF0000"/>
        </w:rPr>
        <w:t xml:space="preserve"> mark</w:t>
      </w:r>
      <w:r w:rsidR="00F410F2" w:rsidRPr="006F2AF9">
        <w:rPr>
          <w:rFonts w:asciiTheme="minorHAnsi" w:hAnsiTheme="minorHAnsi" w:cstheme="minorHAnsi"/>
          <w:color w:val="FF0000"/>
        </w:rPr>
        <w:t>s</w:t>
      </w:r>
      <w:r w:rsidRPr="006F2AF9">
        <w:rPr>
          <w:rFonts w:asciiTheme="minorHAnsi" w:hAnsiTheme="minorHAnsi" w:cstheme="minorHAnsi"/>
          <w:color w:val="FF0000"/>
        </w:rPr>
        <w:t>]</w:t>
      </w:r>
    </w:p>
    <w:p w14:paraId="1FE6CEB4" w14:textId="77777777" w:rsidR="008B3B48" w:rsidRDefault="008B3B48" w:rsidP="008B3B48">
      <w:pPr>
        <w:shd w:val="clear" w:color="auto" w:fill="FFFFFF"/>
        <w:spacing w:line="270" w:lineRule="atLeast"/>
        <w:ind w:left="360"/>
        <w:rPr>
          <w:rFonts w:asciiTheme="minorHAnsi" w:hAnsiTheme="minorHAnsi" w:cstheme="minorHAnsi"/>
          <w:color w:val="000000"/>
        </w:rPr>
      </w:pPr>
    </w:p>
    <w:p w14:paraId="6403DEE3" w14:textId="15C901F3" w:rsidR="006F2AF9" w:rsidRPr="00AD566D" w:rsidRDefault="00D849E2" w:rsidP="00AD566D">
      <w:pPr>
        <w:pStyle w:val="ListParagraph"/>
        <w:numPr>
          <w:ilvl w:val="1"/>
          <w:numId w:val="21"/>
        </w:numPr>
        <w:shd w:val="clear" w:color="auto" w:fill="FFFFFF"/>
        <w:spacing w:line="270" w:lineRule="atLeast"/>
        <w:rPr>
          <w:rFonts w:asciiTheme="minorHAnsi" w:hAnsiTheme="minorHAnsi" w:cstheme="minorHAnsi"/>
          <w:color w:val="000000"/>
        </w:rPr>
      </w:pPr>
      <w:r w:rsidRPr="00AD566D">
        <w:rPr>
          <w:rFonts w:asciiTheme="minorHAnsi" w:hAnsiTheme="minorHAnsi" w:cstheme="minorHAnsi"/>
          <w:color w:val="000000"/>
        </w:rPr>
        <w:t xml:space="preserve">[Coding] - </w:t>
      </w:r>
      <w:r w:rsidR="007A2B33" w:rsidRPr="00AD566D">
        <w:rPr>
          <w:rFonts w:asciiTheme="minorHAnsi" w:hAnsiTheme="minorHAnsi" w:cstheme="minorHAnsi"/>
          <w:color w:val="000000"/>
        </w:rPr>
        <w:t xml:space="preserve">Using the daily births dataset from </w:t>
      </w:r>
      <w:r w:rsidR="00F54EF0" w:rsidRPr="00AD566D">
        <w:rPr>
          <w:rFonts w:asciiTheme="minorHAnsi" w:hAnsiTheme="minorHAnsi" w:cstheme="minorHAnsi"/>
          <w:color w:val="000000"/>
        </w:rPr>
        <w:t xml:space="preserve">Week </w:t>
      </w:r>
      <w:r w:rsidR="003D536F" w:rsidRPr="00AD566D">
        <w:rPr>
          <w:rFonts w:asciiTheme="minorHAnsi" w:hAnsiTheme="minorHAnsi" w:cstheme="minorHAnsi"/>
          <w:color w:val="000000"/>
        </w:rPr>
        <w:t>11 lab notebook</w:t>
      </w:r>
      <w:r w:rsidR="007A2B33" w:rsidRPr="00AD566D">
        <w:rPr>
          <w:rFonts w:asciiTheme="minorHAnsi" w:hAnsiTheme="minorHAnsi" w:cstheme="minorHAnsi"/>
          <w:color w:val="000000"/>
        </w:rPr>
        <w:t>, smooth the timeseries using trailing moving average smoothing and a window size that corresponds to one week; then replace any NaN values with zeros. Perform timeseries forecasting using the smoothed dataset in order to predict daily births for the first 5 days of 1960, using the models below. Show your forecasting results.</w:t>
      </w:r>
      <w:r w:rsidR="002572A3" w:rsidRPr="00AD566D">
        <w:rPr>
          <w:rFonts w:asciiTheme="minorHAnsi" w:hAnsiTheme="minorHAnsi" w:cstheme="minorHAnsi"/>
          <w:color w:val="000000"/>
        </w:rPr>
        <w:br/>
      </w:r>
      <w:r w:rsidR="002572A3" w:rsidRPr="00AD566D">
        <w:rPr>
          <w:rFonts w:asciiTheme="minorHAnsi" w:hAnsiTheme="minorHAnsi" w:cstheme="minorHAnsi"/>
          <w:color w:val="000000"/>
        </w:rPr>
        <w:br/>
      </w:r>
      <w:r w:rsidR="007A2B33" w:rsidRPr="00AD566D">
        <w:rPr>
          <w:rFonts w:asciiTheme="minorHAnsi" w:hAnsiTheme="minorHAnsi" w:cstheme="minorHAnsi"/>
          <w:color w:val="000000"/>
        </w:rPr>
        <w:t xml:space="preserve"> </w:t>
      </w:r>
      <w:r w:rsidR="002572A3" w:rsidRPr="00AD566D">
        <w:rPr>
          <w:rFonts w:asciiTheme="minorHAnsi" w:hAnsiTheme="minorHAnsi" w:cstheme="minorHAnsi"/>
          <w:color w:val="000000"/>
        </w:rPr>
        <w:t xml:space="preserve">AR model with </w:t>
      </w:r>
      <m:oMath>
        <m:r>
          <w:rPr>
            <w:rFonts w:ascii="Cambria Math" w:hAnsi="Cambria Math" w:cstheme="minorHAnsi"/>
            <w:color w:val="000000"/>
          </w:rPr>
          <m:t>p=</m:t>
        </m:r>
        <m:r>
          <w:rPr>
            <w:rFonts w:ascii="Cambria Math" w:hAnsi="Cambria Math" w:cstheme="minorHAnsi"/>
            <w:color w:val="098658"/>
          </w:rPr>
          <m:t>2</m:t>
        </m:r>
      </m:oMath>
      <w:r w:rsidR="002572A3" w:rsidRPr="00AD566D">
        <w:rPr>
          <w:rFonts w:asciiTheme="minorHAnsi" w:hAnsiTheme="minorHAnsi" w:cstheme="minorHAnsi"/>
          <w:color w:val="000000"/>
        </w:rPr>
        <w:br/>
        <w:t xml:space="preserve">ARMA model with </w:t>
      </w:r>
      <m:oMath>
        <m:r>
          <w:rPr>
            <w:rFonts w:ascii="Cambria Math" w:hAnsi="Cambria Math" w:cstheme="minorHAnsi"/>
            <w:color w:val="000000"/>
          </w:rPr>
          <m:t>p=</m:t>
        </m:r>
        <m:r>
          <w:rPr>
            <w:rFonts w:ascii="Cambria Math" w:hAnsi="Cambria Math" w:cstheme="minorHAnsi"/>
            <w:color w:val="098658"/>
          </w:rPr>
          <m:t>2</m:t>
        </m:r>
      </m:oMath>
      <w:r w:rsidR="002572A3" w:rsidRPr="00AD566D">
        <w:rPr>
          <w:rFonts w:asciiTheme="minorHAnsi" w:hAnsiTheme="minorHAnsi" w:cstheme="minorHAnsi"/>
          <w:color w:val="000000"/>
        </w:rPr>
        <w:t xml:space="preserve"> and </w:t>
      </w:r>
      <m:oMath>
        <m:r>
          <w:rPr>
            <w:rFonts w:ascii="Cambria Math" w:hAnsi="Cambria Math" w:cstheme="minorHAnsi"/>
            <w:color w:val="000000"/>
          </w:rPr>
          <m:t>q=</m:t>
        </m:r>
        <m:r>
          <w:rPr>
            <w:rFonts w:ascii="Cambria Math" w:hAnsi="Cambria Math" w:cstheme="minorHAnsi"/>
            <w:color w:val="098658"/>
          </w:rPr>
          <m:t>2</m:t>
        </m:r>
      </m:oMath>
    </w:p>
    <w:p w14:paraId="74950F69" w14:textId="77777777" w:rsidR="006F2AF9" w:rsidRDefault="006F2AF9" w:rsidP="002572A3">
      <w:pPr>
        <w:shd w:val="clear" w:color="auto" w:fill="FFFFFF"/>
        <w:spacing w:line="270" w:lineRule="atLeast"/>
        <w:ind w:left="1440"/>
        <w:rPr>
          <w:rFonts w:asciiTheme="minorHAnsi" w:hAnsiTheme="minorHAnsi" w:cstheme="minorHAnsi"/>
          <w:color w:val="000000"/>
        </w:rPr>
      </w:pPr>
    </w:p>
    <w:p w14:paraId="6E6D7E14" w14:textId="038A8821" w:rsidR="007A2B33" w:rsidRPr="002572A3" w:rsidRDefault="007A2B33" w:rsidP="006F2AF9">
      <w:pPr>
        <w:shd w:val="clear" w:color="auto" w:fill="FFFFFF"/>
        <w:spacing w:line="270" w:lineRule="atLeast"/>
        <w:ind w:left="1440"/>
        <w:jc w:val="right"/>
        <w:rPr>
          <w:rFonts w:asciiTheme="minorHAnsi" w:hAnsiTheme="minorHAnsi" w:cstheme="minorHAnsi"/>
          <w:color w:val="000000"/>
        </w:rPr>
      </w:pPr>
      <w:r w:rsidRPr="002572A3">
        <w:rPr>
          <w:rFonts w:asciiTheme="minorHAnsi" w:hAnsiTheme="minorHAnsi" w:cstheme="minorHAnsi"/>
          <w:color w:val="FF0000"/>
        </w:rPr>
        <w:t>[</w:t>
      </w:r>
      <w:r w:rsidR="00291B2C">
        <w:rPr>
          <w:rFonts w:asciiTheme="minorHAnsi" w:hAnsiTheme="minorHAnsi" w:cstheme="minorHAnsi"/>
          <w:color w:val="FF0000"/>
        </w:rPr>
        <w:t>10</w:t>
      </w:r>
      <w:r w:rsidRPr="002572A3">
        <w:rPr>
          <w:rFonts w:asciiTheme="minorHAnsi" w:hAnsiTheme="minorHAnsi" w:cstheme="minorHAnsi"/>
          <w:color w:val="FF0000"/>
        </w:rPr>
        <w:t xml:space="preserve"> marks]</w:t>
      </w:r>
      <w:r w:rsidR="001B7B12" w:rsidRPr="002572A3">
        <w:rPr>
          <w:rFonts w:asciiTheme="minorHAnsi" w:hAnsiTheme="minorHAnsi" w:cstheme="minorHAnsi"/>
          <w:color w:val="000000"/>
        </w:rPr>
        <w:br/>
      </w:r>
    </w:p>
    <w:p w14:paraId="0CFD4509" w14:textId="61672132" w:rsidR="001B7B12" w:rsidRPr="008E5D85" w:rsidRDefault="001B7B12" w:rsidP="008E5D85">
      <w:pPr>
        <w:shd w:val="clear" w:color="auto" w:fill="FFFFFF"/>
        <w:spacing w:line="270" w:lineRule="atLeast"/>
        <w:ind w:left="1440"/>
        <w:rPr>
          <w:rFonts w:asciiTheme="minorHAnsi" w:hAnsiTheme="minorHAnsi" w:cstheme="minorHAnsi"/>
          <w:color w:val="000000"/>
        </w:rPr>
      </w:pPr>
      <w:r w:rsidRPr="008E5D85">
        <w:rPr>
          <w:rFonts w:asciiTheme="minorHAnsi" w:hAnsiTheme="minorHAnsi" w:cstheme="minorHAnsi"/>
          <w:color w:val="000000"/>
        </w:rPr>
        <w:br/>
      </w:r>
    </w:p>
    <w:p w14:paraId="5F9922A2" w14:textId="305EFCAE" w:rsidR="00D72ADC" w:rsidRDefault="00D72ADC" w:rsidP="007A2B33">
      <w:pPr>
        <w:shd w:val="clear" w:color="auto" w:fill="FFFFFF"/>
        <w:spacing w:line="270" w:lineRule="atLeast"/>
        <w:rPr>
          <w:rFonts w:asciiTheme="minorHAnsi" w:hAnsiTheme="minorHAnsi" w:cstheme="minorHAnsi"/>
          <w:color w:val="000000"/>
        </w:rPr>
      </w:pPr>
    </w:p>
    <w:p w14:paraId="5356B4EB" w14:textId="77777777" w:rsidR="00314453" w:rsidRDefault="00314453" w:rsidP="007A2B33">
      <w:pPr>
        <w:shd w:val="clear" w:color="auto" w:fill="FFFFFF"/>
        <w:spacing w:line="270" w:lineRule="atLeast"/>
        <w:rPr>
          <w:rFonts w:asciiTheme="minorHAnsi" w:hAnsiTheme="minorHAnsi" w:cstheme="minorHAnsi"/>
          <w:color w:val="000000"/>
        </w:rPr>
      </w:pPr>
    </w:p>
    <w:p w14:paraId="5C5606CC" w14:textId="77777777" w:rsidR="00314453" w:rsidRDefault="00314453" w:rsidP="007A2B33">
      <w:pPr>
        <w:shd w:val="clear" w:color="auto" w:fill="FFFFFF"/>
        <w:spacing w:line="270" w:lineRule="atLeast"/>
        <w:rPr>
          <w:rFonts w:asciiTheme="minorHAnsi" w:hAnsiTheme="minorHAnsi" w:cstheme="minorHAnsi"/>
          <w:color w:val="000000"/>
        </w:rPr>
      </w:pPr>
    </w:p>
    <w:p w14:paraId="68532B21" w14:textId="77777777" w:rsidR="00314453" w:rsidRPr="00C94A2C" w:rsidRDefault="00314453" w:rsidP="007A2B33">
      <w:pPr>
        <w:shd w:val="clear" w:color="auto" w:fill="FFFFFF"/>
        <w:spacing w:line="270" w:lineRule="atLeast"/>
        <w:rPr>
          <w:rFonts w:asciiTheme="minorHAnsi" w:hAnsiTheme="minorHAnsi" w:cstheme="minorHAnsi"/>
          <w:color w:val="000000"/>
        </w:rPr>
      </w:pPr>
    </w:p>
    <w:p w14:paraId="6474A856" w14:textId="77777777" w:rsidR="00C86BD4" w:rsidRPr="00C94A2C" w:rsidRDefault="00C86BD4" w:rsidP="00C86BD4">
      <w:pPr>
        <w:shd w:val="clear" w:color="auto" w:fill="FFFFFF"/>
        <w:spacing w:line="270" w:lineRule="atLeast"/>
        <w:rPr>
          <w:rFonts w:asciiTheme="minorHAnsi" w:hAnsiTheme="minorHAnsi" w:cstheme="minorHAnsi"/>
          <w:color w:val="000000"/>
        </w:rPr>
      </w:pPr>
    </w:p>
    <w:p w14:paraId="1367311B" w14:textId="153E7EE5" w:rsidR="00C86BD4" w:rsidRDefault="00C86BD4" w:rsidP="00C86BD4">
      <w:pPr>
        <w:pStyle w:val="ListParagraph"/>
        <w:shd w:val="clear" w:color="auto" w:fill="FFFFFE"/>
        <w:spacing w:after="80" w:line="285" w:lineRule="atLeast"/>
        <w:rPr>
          <w:rFonts w:asciiTheme="minorHAnsi" w:hAnsiTheme="minorHAnsi" w:cstheme="minorHAnsi"/>
          <w:color w:val="FF0000"/>
        </w:rPr>
      </w:pPr>
    </w:p>
    <w:p w14:paraId="081883E3" w14:textId="77777777" w:rsidR="00E61C7A" w:rsidRDefault="00E61C7A" w:rsidP="00C86BD4">
      <w:pPr>
        <w:pStyle w:val="ListParagraph"/>
        <w:shd w:val="clear" w:color="auto" w:fill="FFFFFE"/>
        <w:spacing w:after="80" w:line="285" w:lineRule="atLeast"/>
        <w:rPr>
          <w:rFonts w:asciiTheme="minorHAnsi" w:hAnsiTheme="minorHAnsi" w:cstheme="minorHAnsi"/>
          <w:color w:val="FF0000"/>
        </w:rPr>
      </w:pPr>
    </w:p>
    <w:p w14:paraId="1CBC148B" w14:textId="77777777" w:rsidR="00E61C7A" w:rsidRDefault="00E61C7A" w:rsidP="00C86BD4">
      <w:pPr>
        <w:pStyle w:val="ListParagraph"/>
        <w:shd w:val="clear" w:color="auto" w:fill="FFFFFE"/>
        <w:spacing w:after="80" w:line="285" w:lineRule="atLeast"/>
        <w:rPr>
          <w:rFonts w:asciiTheme="minorHAnsi" w:hAnsiTheme="minorHAnsi" w:cstheme="minorHAnsi"/>
          <w:color w:val="FF0000"/>
        </w:rPr>
      </w:pPr>
    </w:p>
    <w:p w14:paraId="479A7877" w14:textId="77777777" w:rsidR="00E61C7A" w:rsidRDefault="00E61C7A" w:rsidP="00C86BD4">
      <w:pPr>
        <w:pStyle w:val="ListParagraph"/>
        <w:shd w:val="clear" w:color="auto" w:fill="FFFFFE"/>
        <w:spacing w:after="80" w:line="285" w:lineRule="atLeast"/>
        <w:rPr>
          <w:rFonts w:asciiTheme="minorHAnsi" w:hAnsiTheme="minorHAnsi" w:cstheme="minorHAnsi"/>
          <w:color w:val="FF0000"/>
        </w:rPr>
      </w:pPr>
    </w:p>
    <w:p w14:paraId="4CDE9CEB" w14:textId="77777777" w:rsidR="00E61C7A" w:rsidRPr="00C94A2C" w:rsidRDefault="00E61C7A" w:rsidP="00C86BD4">
      <w:pPr>
        <w:pStyle w:val="ListParagraph"/>
        <w:shd w:val="clear" w:color="auto" w:fill="FFFFFE"/>
        <w:spacing w:after="80" w:line="285" w:lineRule="atLeast"/>
        <w:rPr>
          <w:rFonts w:asciiTheme="minorHAnsi" w:hAnsiTheme="minorHAnsi" w:cstheme="minorHAnsi"/>
          <w:color w:val="FF0000"/>
        </w:rPr>
      </w:pPr>
    </w:p>
    <w:p w14:paraId="05A6BAD6" w14:textId="77777777" w:rsidR="000522A8" w:rsidRDefault="000522A8" w:rsidP="000510BE">
      <w:pPr>
        <w:shd w:val="clear" w:color="auto" w:fill="FFFFFE"/>
        <w:spacing w:line="285" w:lineRule="atLeast"/>
        <w:rPr>
          <w:rFonts w:asciiTheme="minorHAnsi" w:hAnsiTheme="minorHAnsi" w:cstheme="minorHAnsi"/>
          <w:color w:val="000000"/>
        </w:rPr>
      </w:pPr>
    </w:p>
    <w:p w14:paraId="357E26E5" w14:textId="77777777" w:rsidR="00693196" w:rsidRPr="00C94A2C" w:rsidRDefault="00693196" w:rsidP="000510BE">
      <w:pPr>
        <w:shd w:val="clear" w:color="auto" w:fill="FFFFFE"/>
        <w:spacing w:line="285" w:lineRule="atLeast"/>
        <w:rPr>
          <w:rFonts w:asciiTheme="minorHAnsi" w:hAnsiTheme="minorHAnsi" w:cstheme="minorHAnsi"/>
          <w:color w:val="000000"/>
        </w:rPr>
      </w:pPr>
    </w:p>
    <w:p w14:paraId="6098755F" w14:textId="0A88BF3A" w:rsidR="00AD0F68" w:rsidRPr="00C94A2C" w:rsidRDefault="00AD0F68" w:rsidP="00FD31B5">
      <w:pPr>
        <w:pStyle w:val="NormalWeb"/>
        <w:shd w:val="clear" w:color="auto" w:fill="FFFFFF"/>
        <w:spacing w:before="120" w:beforeAutospacing="0" w:after="180" w:afterAutospacing="0"/>
        <w:rPr>
          <w:rFonts w:asciiTheme="minorHAnsi" w:hAnsiTheme="minorHAnsi" w:cstheme="minorHAnsi"/>
          <w:color w:val="000000" w:themeColor="text1"/>
          <w:spacing w:val="2"/>
          <w:u w:val="single"/>
        </w:rPr>
      </w:pPr>
      <w:r w:rsidRPr="00C94A2C">
        <w:rPr>
          <w:rFonts w:asciiTheme="minorHAnsi" w:hAnsiTheme="minorHAnsi" w:cstheme="minorHAnsi"/>
          <w:b/>
          <w:bCs/>
          <w:color w:val="000000" w:themeColor="text1"/>
          <w:spacing w:val="2"/>
          <w:u w:val="single"/>
        </w:rPr>
        <w:lastRenderedPageBreak/>
        <w:t>Submission Requirements</w:t>
      </w:r>
      <w:r w:rsidR="00947C62" w:rsidRPr="00C94A2C">
        <w:rPr>
          <w:rFonts w:asciiTheme="minorHAnsi" w:hAnsiTheme="minorHAnsi" w:cstheme="minorHAnsi"/>
          <w:b/>
          <w:bCs/>
          <w:color w:val="000000" w:themeColor="text1"/>
          <w:spacing w:val="2"/>
          <w:u w:val="single"/>
          <w:lang w:val="en-US"/>
        </w:rPr>
        <w:t xml:space="preserve"> - Deliverables</w:t>
      </w:r>
    </w:p>
    <w:p w14:paraId="6E775E01" w14:textId="2C932AFA" w:rsidR="000522A8" w:rsidRPr="00413F92" w:rsidRDefault="00AD21B2" w:rsidP="00413F92">
      <w:pPr>
        <w:spacing w:before="100" w:beforeAutospacing="1" w:after="360"/>
        <w:rPr>
          <w:rFonts w:asciiTheme="minorHAnsi" w:hAnsiTheme="minorHAnsi" w:cstheme="minorHAnsi"/>
          <w:color w:val="000000" w:themeColor="text1"/>
          <w:spacing w:val="2"/>
        </w:rPr>
      </w:pPr>
      <w:r w:rsidRPr="00C94A2C">
        <w:rPr>
          <w:rFonts w:asciiTheme="minorHAnsi" w:hAnsiTheme="minorHAnsi" w:cstheme="minorHAnsi"/>
          <w:color w:val="212121"/>
        </w:rPr>
        <w:t>You are asked to submit a</w:t>
      </w:r>
      <w:r w:rsidRPr="00C94A2C">
        <w:rPr>
          <w:rStyle w:val="apple-converted-space"/>
          <w:rFonts w:asciiTheme="minorHAnsi" w:hAnsiTheme="minorHAnsi" w:cstheme="minorHAnsi"/>
          <w:color w:val="212121"/>
        </w:rPr>
        <w:t> </w:t>
      </w:r>
      <w:r w:rsidRPr="00C94A2C">
        <w:rPr>
          <w:rStyle w:val="Strong"/>
          <w:rFonts w:asciiTheme="minorHAnsi" w:hAnsiTheme="minorHAnsi" w:cstheme="minorHAnsi"/>
          <w:color w:val="212121"/>
        </w:rPr>
        <w:t>report</w:t>
      </w:r>
      <w:r w:rsidRPr="00C94A2C">
        <w:rPr>
          <w:rStyle w:val="apple-converted-space"/>
          <w:rFonts w:asciiTheme="minorHAnsi" w:hAnsiTheme="minorHAnsi" w:cstheme="minorHAnsi"/>
          <w:color w:val="212121"/>
        </w:rPr>
        <w:t> </w:t>
      </w:r>
      <w:r w:rsidRPr="00C94A2C">
        <w:rPr>
          <w:rFonts w:asciiTheme="minorHAnsi" w:hAnsiTheme="minorHAnsi" w:cstheme="minorHAnsi"/>
          <w:color w:val="212121"/>
        </w:rPr>
        <w:t xml:space="preserve">that should answer the </w:t>
      </w:r>
      <w:r w:rsidR="000510BE" w:rsidRPr="00C94A2C">
        <w:rPr>
          <w:rFonts w:asciiTheme="minorHAnsi" w:hAnsiTheme="minorHAnsi" w:cstheme="minorHAnsi"/>
          <w:color w:val="212121"/>
          <w:lang w:val="en-US"/>
        </w:rPr>
        <w:t xml:space="preserve">above </w:t>
      </w:r>
      <w:r w:rsidRPr="00C94A2C">
        <w:rPr>
          <w:rFonts w:asciiTheme="minorHAnsi" w:hAnsiTheme="minorHAnsi" w:cstheme="minorHAnsi"/>
          <w:color w:val="212121"/>
        </w:rPr>
        <w:t>questions</w:t>
      </w:r>
      <w:r w:rsidR="000510BE" w:rsidRPr="00C94A2C">
        <w:rPr>
          <w:rFonts w:asciiTheme="minorHAnsi" w:hAnsiTheme="minorHAnsi" w:cstheme="minorHAnsi"/>
          <w:color w:val="212121"/>
          <w:lang w:val="en-US"/>
        </w:rPr>
        <w:t>, show the obtained results</w:t>
      </w:r>
      <w:r w:rsidRPr="00C94A2C">
        <w:rPr>
          <w:rFonts w:asciiTheme="minorHAnsi" w:hAnsiTheme="minorHAnsi" w:cstheme="minorHAnsi"/>
          <w:color w:val="212121"/>
        </w:rPr>
        <w:t xml:space="preserve"> </w:t>
      </w:r>
      <w:r w:rsidR="000510BE" w:rsidRPr="00C94A2C">
        <w:rPr>
          <w:rFonts w:asciiTheme="minorHAnsi" w:hAnsiTheme="minorHAnsi" w:cstheme="minorHAnsi"/>
          <w:color w:val="212121"/>
          <w:lang w:val="en-US"/>
        </w:rPr>
        <w:t>and</w:t>
      </w:r>
      <w:r w:rsidR="00AE2A26" w:rsidRPr="00C94A2C">
        <w:rPr>
          <w:rFonts w:asciiTheme="minorHAnsi" w:hAnsiTheme="minorHAnsi" w:cstheme="minorHAnsi"/>
          <w:color w:val="212121"/>
          <w:lang w:val="en-US"/>
        </w:rPr>
        <w:t xml:space="preserve"> include code</w:t>
      </w:r>
      <w:r w:rsidR="000510BE" w:rsidRPr="00C94A2C">
        <w:rPr>
          <w:rFonts w:asciiTheme="minorHAnsi" w:hAnsiTheme="minorHAnsi" w:cstheme="minorHAnsi"/>
          <w:color w:val="212121"/>
          <w:lang w:val="en-US"/>
        </w:rPr>
        <w:t xml:space="preserve"> (not as </w:t>
      </w:r>
      <w:r w:rsidR="000510BE" w:rsidRPr="00C94A2C">
        <w:rPr>
          <w:rFonts w:asciiTheme="minorHAnsi" w:hAnsiTheme="minorHAnsi" w:cstheme="minorHAnsi"/>
          <w:color w:val="212121"/>
          <w:shd w:val="clear" w:color="auto" w:fill="FFFFFF"/>
          <w:lang w:val="en-US"/>
        </w:rPr>
        <w:t>screenshot-image</w:t>
      </w:r>
      <w:r w:rsidR="000510BE" w:rsidRPr="00C94A2C">
        <w:rPr>
          <w:rFonts w:asciiTheme="minorHAnsi" w:hAnsiTheme="minorHAnsi" w:cstheme="minorHAnsi"/>
          <w:color w:val="212121"/>
          <w:lang w:val="en-US"/>
        </w:rPr>
        <w:t>)</w:t>
      </w:r>
      <w:r w:rsidRPr="00C94A2C">
        <w:rPr>
          <w:rFonts w:asciiTheme="minorHAnsi" w:hAnsiTheme="minorHAnsi" w:cstheme="minorHAnsi"/>
          <w:color w:val="212121"/>
        </w:rPr>
        <w:t>. The report should be in</w:t>
      </w:r>
      <w:r w:rsidRPr="00C94A2C">
        <w:rPr>
          <w:rStyle w:val="apple-converted-space"/>
          <w:rFonts w:asciiTheme="minorHAnsi" w:hAnsiTheme="minorHAnsi" w:cstheme="minorHAnsi"/>
          <w:color w:val="212121"/>
        </w:rPr>
        <w:t> </w:t>
      </w:r>
      <w:r w:rsidRPr="00C94A2C">
        <w:rPr>
          <w:rStyle w:val="Strong"/>
          <w:rFonts w:asciiTheme="minorHAnsi" w:hAnsiTheme="minorHAnsi" w:cstheme="minorHAnsi"/>
          <w:color w:val="212121"/>
        </w:rPr>
        <w:t>PDF</w:t>
      </w:r>
      <w:r w:rsidR="000E58E2">
        <w:rPr>
          <w:rStyle w:val="Strong"/>
          <w:rFonts w:asciiTheme="minorHAnsi" w:hAnsiTheme="minorHAnsi" w:cstheme="minorHAnsi"/>
          <w:color w:val="212121"/>
          <w:lang w:val="en-US"/>
        </w:rPr>
        <w:t xml:space="preserve">, .doc or .docx </w:t>
      </w:r>
      <w:r w:rsidRPr="00C94A2C">
        <w:rPr>
          <w:rStyle w:val="Strong"/>
          <w:rFonts w:asciiTheme="minorHAnsi" w:hAnsiTheme="minorHAnsi" w:cstheme="minorHAnsi"/>
          <w:color w:val="212121"/>
        </w:rPr>
        <w:t>format</w:t>
      </w:r>
      <w:r w:rsidRPr="00C94A2C">
        <w:rPr>
          <w:rStyle w:val="apple-converted-space"/>
          <w:rFonts w:asciiTheme="minorHAnsi" w:hAnsiTheme="minorHAnsi" w:cstheme="minorHAnsi"/>
          <w:color w:val="212121"/>
        </w:rPr>
        <w:t> </w:t>
      </w:r>
      <w:r w:rsidRPr="00C94A2C">
        <w:rPr>
          <w:rFonts w:asciiTheme="minorHAnsi" w:hAnsiTheme="minorHAnsi" w:cstheme="minorHAnsi"/>
          <w:color w:val="212121"/>
        </w:rPr>
        <w:t>(so</w:t>
      </w:r>
      <w:r w:rsidRPr="00C94A2C">
        <w:rPr>
          <w:rStyle w:val="apple-converted-space"/>
          <w:rFonts w:asciiTheme="minorHAnsi" w:hAnsiTheme="minorHAnsi" w:cstheme="minorHAnsi"/>
          <w:color w:val="212121"/>
        </w:rPr>
        <w:t> </w:t>
      </w:r>
      <w:r w:rsidR="00AE2A26" w:rsidRPr="00C94A2C">
        <w:rPr>
          <w:rStyle w:val="Strong"/>
          <w:rFonts w:asciiTheme="minorHAnsi" w:hAnsiTheme="minorHAnsi" w:cstheme="minorHAnsi"/>
          <w:b w:val="0"/>
          <w:bCs w:val="0"/>
          <w:i/>
          <w:iCs/>
          <w:color w:val="212121"/>
          <w:u w:val="single"/>
          <w:lang w:val="en-US"/>
        </w:rPr>
        <w:t>not</w:t>
      </w:r>
      <w:r w:rsidRPr="00C94A2C">
        <w:rPr>
          <w:rStyle w:val="Emphasis"/>
          <w:rFonts w:asciiTheme="minorHAnsi" w:hAnsiTheme="minorHAnsi" w:cstheme="minorHAnsi"/>
          <w:color w:val="212121"/>
        </w:rPr>
        <w:t xml:space="preserve"> notebook</w:t>
      </w:r>
      <w:r w:rsidRPr="00C94A2C">
        <w:rPr>
          <w:rStyle w:val="apple-converted-space"/>
          <w:rFonts w:asciiTheme="minorHAnsi" w:hAnsiTheme="minorHAnsi" w:cstheme="minorHAnsi"/>
          <w:color w:val="212121"/>
        </w:rPr>
        <w:t> </w:t>
      </w:r>
      <w:r w:rsidRPr="00C94A2C">
        <w:rPr>
          <w:rFonts w:asciiTheme="minorHAnsi" w:hAnsiTheme="minorHAnsi" w:cstheme="minorHAnsi"/>
          <w:color w:val="212121"/>
        </w:rPr>
        <w:t>etc)</w:t>
      </w:r>
      <w:r w:rsidR="00AE2A26" w:rsidRPr="00C94A2C">
        <w:rPr>
          <w:rFonts w:asciiTheme="minorHAnsi" w:hAnsiTheme="minorHAnsi" w:cstheme="minorHAnsi"/>
          <w:color w:val="000000" w:themeColor="text1"/>
          <w:spacing w:val="2"/>
          <w:lang w:val="en-US"/>
        </w:rPr>
        <w:t xml:space="preserve">, </w:t>
      </w:r>
      <w:r w:rsidR="00AD0F68" w:rsidRPr="00C94A2C">
        <w:rPr>
          <w:rFonts w:asciiTheme="minorHAnsi" w:hAnsiTheme="minorHAnsi" w:cstheme="minorHAnsi"/>
          <w:color w:val="000000" w:themeColor="text1"/>
          <w:spacing w:val="2"/>
        </w:rPr>
        <w:t>named as</w:t>
      </w:r>
      <w:r w:rsidR="00947C62" w:rsidRPr="00C94A2C">
        <w:rPr>
          <w:rFonts w:asciiTheme="minorHAnsi" w:hAnsiTheme="minorHAnsi" w:cstheme="minorHAnsi"/>
          <w:color w:val="000000" w:themeColor="text1"/>
          <w:spacing w:val="2"/>
        </w:rPr>
        <w:t>:</w:t>
      </w:r>
      <w:r w:rsidR="00F71F21">
        <w:rPr>
          <w:rFonts w:asciiTheme="minorHAnsi" w:hAnsiTheme="minorHAnsi" w:cstheme="minorHAnsi"/>
          <w:color w:val="000000" w:themeColor="text1"/>
          <w:spacing w:val="2"/>
        </w:rPr>
        <w:br/>
      </w:r>
      <w:r w:rsidR="00267DBC" w:rsidRPr="00C94A2C">
        <w:rPr>
          <w:rFonts w:asciiTheme="minorHAnsi" w:hAnsiTheme="minorHAnsi" w:cstheme="minorHAnsi"/>
          <w:color w:val="000000" w:themeColor="text1"/>
          <w:spacing w:val="2"/>
        </w:rPr>
        <w:br/>
      </w:r>
      <w:r w:rsidR="00267DBC" w:rsidRPr="00C94A2C">
        <w:rPr>
          <w:rFonts w:asciiTheme="minorHAnsi" w:hAnsiTheme="minorHAnsi" w:cstheme="minorHAnsi"/>
          <w:color w:val="212121"/>
        </w:rPr>
        <w:t>Assignment</w:t>
      </w:r>
      <w:r w:rsidR="00014E82">
        <w:rPr>
          <w:rFonts w:asciiTheme="minorHAnsi" w:hAnsiTheme="minorHAnsi" w:cstheme="minorHAnsi"/>
          <w:color w:val="212121"/>
        </w:rPr>
        <w:t>2</w:t>
      </w:r>
      <w:r w:rsidR="00267DBC" w:rsidRPr="00C94A2C">
        <w:rPr>
          <w:rFonts w:asciiTheme="minorHAnsi" w:hAnsiTheme="minorHAnsi" w:cstheme="minorHAnsi"/>
          <w:color w:val="212121"/>
        </w:rPr>
        <w:t>-StudentName_StudentSurname-StudentNumber.pdf</w:t>
      </w:r>
      <w:r w:rsidR="00AD0F68" w:rsidRPr="00C94A2C">
        <w:rPr>
          <w:rFonts w:asciiTheme="minorHAnsi" w:hAnsiTheme="minorHAnsi" w:cstheme="minorHAnsi"/>
          <w:color w:val="000000" w:themeColor="text1"/>
          <w:spacing w:val="2"/>
        </w:rPr>
        <w:t xml:space="preserve"> </w:t>
      </w:r>
      <w:r w:rsidR="00A81ABC">
        <w:rPr>
          <w:rFonts w:asciiTheme="minorHAnsi" w:hAnsiTheme="minorHAnsi" w:cstheme="minorHAnsi"/>
          <w:color w:val="000000" w:themeColor="text1"/>
          <w:spacing w:val="2"/>
        </w:rPr>
        <w:t>or .docx</w:t>
      </w:r>
      <w:r w:rsidR="00343FCD">
        <w:rPr>
          <w:rFonts w:asciiTheme="minorHAnsi" w:hAnsiTheme="minorHAnsi" w:cstheme="minorHAnsi"/>
          <w:color w:val="000000" w:themeColor="text1"/>
          <w:spacing w:val="2"/>
        </w:rPr>
        <w:t>/.doc</w:t>
      </w:r>
    </w:p>
    <w:p w14:paraId="10026DF6" w14:textId="685A623B" w:rsidR="00947C62" w:rsidRPr="00C94A2C" w:rsidRDefault="00947C62" w:rsidP="00947C62">
      <w:pPr>
        <w:pStyle w:val="NormalWeb"/>
        <w:shd w:val="clear" w:color="auto" w:fill="FFFFFF"/>
        <w:spacing w:before="120" w:beforeAutospacing="0" w:after="120" w:afterAutospacing="0"/>
        <w:rPr>
          <w:rFonts w:asciiTheme="minorHAnsi" w:hAnsiTheme="minorHAnsi" w:cstheme="minorHAnsi"/>
          <w:color w:val="000000" w:themeColor="text1"/>
          <w:spacing w:val="2"/>
          <w:u w:val="single"/>
        </w:rPr>
      </w:pPr>
      <w:r w:rsidRPr="00C94A2C">
        <w:rPr>
          <w:rFonts w:asciiTheme="minorHAnsi" w:hAnsiTheme="minorHAnsi" w:cstheme="minorHAnsi"/>
          <w:b/>
          <w:bCs/>
          <w:color w:val="000000" w:themeColor="text1"/>
          <w:spacing w:val="2"/>
          <w:u w:val="single"/>
        </w:rPr>
        <w:t>Marking Criteria</w:t>
      </w:r>
    </w:p>
    <w:p w14:paraId="05601A90" w14:textId="77777777" w:rsidR="000510BE" w:rsidRPr="00C94A2C" w:rsidRDefault="000510BE" w:rsidP="003A5F9B">
      <w:pPr>
        <w:pStyle w:val="ListParagraph"/>
        <w:numPr>
          <w:ilvl w:val="0"/>
          <w:numId w:val="5"/>
        </w:numPr>
        <w:shd w:val="clear" w:color="auto" w:fill="FFFFFF"/>
        <w:spacing w:before="100" w:beforeAutospacing="1" w:after="180" w:line="340" w:lineRule="exact"/>
        <w:ind w:left="714" w:hanging="357"/>
        <w:rPr>
          <w:rFonts w:asciiTheme="minorHAnsi" w:hAnsiTheme="minorHAnsi" w:cstheme="minorHAnsi"/>
          <w:color w:val="454545"/>
          <w:spacing w:val="2"/>
        </w:rPr>
      </w:pPr>
      <w:r w:rsidRPr="00C94A2C">
        <w:rPr>
          <w:rFonts w:asciiTheme="minorHAnsi" w:hAnsiTheme="minorHAnsi" w:cstheme="minorHAnsi"/>
          <w:color w:val="000000" w:themeColor="text1"/>
          <w:spacing w:val="2"/>
          <w:lang w:val="en-US"/>
        </w:rPr>
        <w:t>Correct and s</w:t>
      </w:r>
      <w:r w:rsidR="00947C62" w:rsidRPr="00C94A2C">
        <w:rPr>
          <w:rFonts w:asciiTheme="minorHAnsi" w:hAnsiTheme="minorHAnsi" w:cstheme="minorHAnsi"/>
          <w:color w:val="000000" w:themeColor="text1"/>
          <w:spacing w:val="2"/>
        </w:rPr>
        <w:t>ufficient</w:t>
      </w:r>
      <w:r w:rsidR="00B96321" w:rsidRPr="00C94A2C">
        <w:rPr>
          <w:rFonts w:asciiTheme="minorHAnsi" w:hAnsiTheme="minorHAnsi" w:cstheme="minorHAnsi"/>
          <w:color w:val="000000" w:themeColor="text1"/>
          <w:spacing w:val="2"/>
          <w:lang w:val="en-US"/>
        </w:rPr>
        <w:t xml:space="preserve"> </w:t>
      </w:r>
      <w:r w:rsidR="00947C62" w:rsidRPr="00C94A2C">
        <w:rPr>
          <w:rFonts w:asciiTheme="minorHAnsi" w:hAnsiTheme="minorHAnsi" w:cstheme="minorHAnsi"/>
          <w:color w:val="000000" w:themeColor="text1"/>
          <w:spacing w:val="2"/>
        </w:rPr>
        <w:t>explanations</w:t>
      </w:r>
      <w:r w:rsidR="00B96321" w:rsidRPr="00C94A2C">
        <w:rPr>
          <w:rFonts w:asciiTheme="minorHAnsi" w:hAnsiTheme="minorHAnsi" w:cstheme="minorHAnsi"/>
          <w:color w:val="000000" w:themeColor="text1"/>
          <w:spacing w:val="2"/>
          <w:lang w:val="en-US"/>
        </w:rPr>
        <w:t>,</w:t>
      </w:r>
      <w:r w:rsidR="00947C62" w:rsidRPr="00C94A2C">
        <w:rPr>
          <w:rFonts w:asciiTheme="minorHAnsi" w:hAnsiTheme="minorHAnsi" w:cstheme="minorHAnsi"/>
          <w:color w:val="000000" w:themeColor="text1"/>
          <w:spacing w:val="2"/>
        </w:rPr>
        <w:t xml:space="preserve"> </w:t>
      </w:r>
      <w:r w:rsidR="00B96321" w:rsidRPr="00C94A2C">
        <w:rPr>
          <w:rFonts w:asciiTheme="minorHAnsi" w:hAnsiTheme="minorHAnsi" w:cstheme="minorHAnsi"/>
          <w:color w:val="000000" w:themeColor="text1"/>
          <w:spacing w:val="2"/>
          <w:lang w:val="en-US"/>
        </w:rPr>
        <w:t>plots and written code</w:t>
      </w:r>
      <w:r w:rsidR="00947C62" w:rsidRPr="00C94A2C">
        <w:rPr>
          <w:rFonts w:asciiTheme="minorHAnsi" w:hAnsiTheme="minorHAnsi" w:cstheme="minorHAnsi"/>
          <w:color w:val="000000" w:themeColor="text1"/>
          <w:spacing w:val="2"/>
        </w:rPr>
        <w:t xml:space="preserve"> that answer the questions and show understanding.</w:t>
      </w:r>
    </w:p>
    <w:p w14:paraId="1CE4E11E" w14:textId="3FA81AD6" w:rsidR="000522A8" w:rsidRPr="00C94A2C" w:rsidRDefault="000510BE" w:rsidP="000522A8">
      <w:pPr>
        <w:pStyle w:val="ListParagraph"/>
        <w:numPr>
          <w:ilvl w:val="0"/>
          <w:numId w:val="5"/>
        </w:numPr>
        <w:shd w:val="clear" w:color="auto" w:fill="FFFFFF"/>
        <w:spacing w:before="100" w:beforeAutospacing="1" w:after="360" w:line="340" w:lineRule="exact"/>
        <w:ind w:left="714" w:hanging="357"/>
        <w:rPr>
          <w:rFonts w:asciiTheme="minorHAnsi" w:hAnsiTheme="minorHAnsi" w:cstheme="minorHAnsi"/>
          <w:color w:val="000000" w:themeColor="text1"/>
          <w:spacing w:val="2"/>
        </w:rPr>
      </w:pPr>
      <w:r w:rsidRPr="00C94A2C">
        <w:rPr>
          <w:rFonts w:asciiTheme="minorHAnsi" w:hAnsiTheme="minorHAnsi" w:cstheme="minorHAnsi"/>
          <w:color w:val="000000" w:themeColor="text1"/>
          <w:spacing w:val="2"/>
        </w:rPr>
        <w:t>Clearly and succinctly written report</w:t>
      </w:r>
      <w:r w:rsidR="000522A8" w:rsidRPr="00C94A2C">
        <w:rPr>
          <w:rFonts w:asciiTheme="minorHAnsi" w:hAnsiTheme="minorHAnsi" w:cstheme="minorHAnsi"/>
          <w:color w:val="000000" w:themeColor="text1"/>
          <w:spacing w:val="2"/>
        </w:rPr>
        <w:br/>
      </w:r>
    </w:p>
    <w:p w14:paraId="7448DF0B" w14:textId="2AA1A382" w:rsidR="00B30D36" w:rsidRPr="00C94A2C" w:rsidRDefault="00267DBC" w:rsidP="00B30D36">
      <w:pPr>
        <w:pStyle w:val="Heading2"/>
        <w:spacing w:before="120" w:after="120"/>
        <w:rPr>
          <w:rFonts w:asciiTheme="minorHAnsi" w:hAnsiTheme="minorHAnsi" w:cstheme="minorHAnsi"/>
          <w:b/>
          <w:bCs/>
          <w:color w:val="212121"/>
          <w:sz w:val="24"/>
          <w:szCs w:val="24"/>
          <w:u w:val="single"/>
        </w:rPr>
      </w:pPr>
      <w:r w:rsidRPr="00C94A2C">
        <w:rPr>
          <w:rFonts w:asciiTheme="minorHAnsi" w:hAnsiTheme="minorHAnsi" w:cstheme="minorHAnsi"/>
          <w:b/>
          <w:bCs/>
          <w:color w:val="212121"/>
          <w:sz w:val="24"/>
          <w:szCs w:val="24"/>
          <w:u w:val="single"/>
        </w:rPr>
        <w:t>Important notes about the assignment:</w:t>
      </w:r>
    </w:p>
    <w:p w14:paraId="20D342CA" w14:textId="1A99C016" w:rsidR="00267DBC" w:rsidRPr="00C94A2C" w:rsidRDefault="00B30D36" w:rsidP="00B30D36">
      <w:pPr>
        <w:pStyle w:val="Heading1"/>
        <w:spacing w:before="179" w:after="240" w:line="340" w:lineRule="exact"/>
        <w:ind w:left="0"/>
        <w:rPr>
          <w:rFonts w:asciiTheme="minorHAnsi" w:hAnsiTheme="minorHAnsi" w:cstheme="minorHAnsi"/>
          <w:b w:val="0"/>
          <w:bCs w:val="0"/>
        </w:rPr>
      </w:pPr>
      <w:r w:rsidRPr="00C94A2C">
        <w:rPr>
          <w:rFonts w:asciiTheme="minorHAnsi" w:hAnsiTheme="minorHAnsi" w:cstheme="minorHAnsi"/>
          <w:b w:val="0"/>
          <w:bCs w:val="0"/>
          <w:lang w:val="en-US"/>
        </w:rPr>
        <w:t>-</w:t>
      </w:r>
      <w:r w:rsidRPr="00C94A2C">
        <w:rPr>
          <w:rFonts w:asciiTheme="minorHAnsi" w:hAnsiTheme="minorHAnsi" w:cstheme="minorHAnsi"/>
          <w:b w:val="0"/>
          <w:bCs w:val="0"/>
        </w:rPr>
        <w:t xml:space="preserve"> </w:t>
      </w:r>
      <w:r w:rsidR="002C2090" w:rsidRPr="00C94A2C">
        <w:rPr>
          <w:rFonts w:asciiTheme="minorHAnsi" w:hAnsiTheme="minorHAnsi" w:cstheme="minorHAnsi"/>
          <w:b w:val="0"/>
          <w:bCs w:val="0"/>
          <w:lang w:val="en-US"/>
        </w:rPr>
        <w:t xml:space="preserve"> </w:t>
      </w:r>
      <w:r w:rsidR="00267DBC" w:rsidRPr="00C94A2C">
        <w:rPr>
          <w:rFonts w:asciiTheme="minorHAnsi" w:hAnsiTheme="minorHAnsi" w:cstheme="minorHAnsi"/>
          <w:b w:val="0"/>
          <w:bCs w:val="0"/>
        </w:rPr>
        <w:t>This is an individual assignment.</w:t>
      </w:r>
      <w:r w:rsidR="00267DBC" w:rsidRPr="00C94A2C">
        <w:rPr>
          <w:rFonts w:asciiTheme="minorHAnsi" w:hAnsiTheme="minorHAnsi" w:cstheme="minorHAnsi"/>
          <w:b w:val="0"/>
          <w:bCs w:val="0"/>
        </w:rPr>
        <w:br/>
      </w:r>
      <w:r w:rsidRPr="00C94A2C">
        <w:rPr>
          <w:rStyle w:val="Strong"/>
          <w:rFonts w:asciiTheme="minorHAnsi" w:hAnsiTheme="minorHAnsi" w:cstheme="minorHAnsi"/>
          <w:color w:val="212121"/>
          <w:lang w:val="en-US"/>
        </w:rPr>
        <w:t xml:space="preserve">   Plagiarism</w:t>
      </w:r>
      <w:r w:rsidR="00267DBC" w:rsidRPr="00C94A2C">
        <w:rPr>
          <w:rStyle w:val="apple-converted-space"/>
          <w:rFonts w:asciiTheme="minorHAnsi" w:hAnsiTheme="minorHAnsi" w:cstheme="minorHAnsi"/>
          <w:color w:val="212121"/>
        </w:rPr>
        <w:t> </w:t>
      </w:r>
      <w:ins w:id="0" w:author="Unknown">
        <w:r w:rsidR="00267DBC" w:rsidRPr="00C94A2C">
          <w:rPr>
            <w:rFonts w:asciiTheme="minorHAnsi" w:hAnsiTheme="minorHAnsi" w:cstheme="minorHAnsi"/>
            <w:color w:val="212121"/>
          </w:rPr>
          <w:t>is an irreversible non-negotiable failure in the course</w:t>
        </w:r>
      </w:ins>
      <w:r w:rsidR="00267DBC" w:rsidRPr="00C94A2C">
        <w:rPr>
          <w:rStyle w:val="apple-converted-space"/>
          <w:rFonts w:asciiTheme="minorHAnsi" w:hAnsiTheme="minorHAnsi" w:cstheme="minorHAnsi"/>
          <w:color w:val="212121"/>
        </w:rPr>
        <w:t> </w:t>
      </w:r>
      <w:r w:rsidR="00267DBC" w:rsidRPr="00C94A2C">
        <w:rPr>
          <w:rFonts w:asciiTheme="minorHAnsi" w:hAnsiTheme="minorHAnsi" w:cstheme="minorHAnsi"/>
          <w:b w:val="0"/>
          <w:bCs w:val="0"/>
          <w:color w:val="212121"/>
        </w:rPr>
        <w:t>(if in doubt of</w:t>
      </w:r>
      <w:r w:rsidRPr="00C94A2C">
        <w:rPr>
          <w:rFonts w:asciiTheme="minorHAnsi" w:hAnsiTheme="minorHAnsi" w:cstheme="minorHAnsi"/>
          <w:b w:val="0"/>
          <w:bCs w:val="0"/>
          <w:color w:val="212121"/>
          <w:lang w:val="en-US"/>
        </w:rPr>
        <w:t xml:space="preserve">    </w:t>
      </w:r>
      <w:r w:rsidRPr="00C94A2C">
        <w:rPr>
          <w:rFonts w:asciiTheme="minorHAnsi" w:hAnsiTheme="minorHAnsi" w:cstheme="minorHAnsi"/>
          <w:b w:val="0"/>
          <w:bCs w:val="0"/>
          <w:color w:val="212121"/>
          <w:lang w:val="en-US"/>
        </w:rPr>
        <w:br/>
        <w:t xml:space="preserve">   </w:t>
      </w:r>
      <w:r w:rsidR="00267DBC" w:rsidRPr="00C94A2C">
        <w:rPr>
          <w:rFonts w:asciiTheme="minorHAnsi" w:hAnsiTheme="minorHAnsi" w:cstheme="minorHAnsi"/>
          <w:b w:val="0"/>
          <w:bCs w:val="0"/>
          <w:color w:val="212121"/>
        </w:rPr>
        <w:t>what constitutes plagiarism, please ask).</w:t>
      </w:r>
      <w:r w:rsidR="00267DBC" w:rsidRPr="00C94A2C">
        <w:rPr>
          <w:rStyle w:val="apple-converted-space"/>
          <w:rFonts w:asciiTheme="minorHAnsi" w:hAnsiTheme="minorHAnsi" w:cstheme="minorHAnsi"/>
          <w:b w:val="0"/>
          <w:bCs w:val="0"/>
          <w:color w:val="212121"/>
        </w:rPr>
        <w:t> </w:t>
      </w:r>
    </w:p>
    <w:p w14:paraId="2070FB38" w14:textId="4B1102DF" w:rsidR="000522A8" w:rsidRPr="00C94A2C" w:rsidRDefault="00B30D36" w:rsidP="00267DBC">
      <w:pPr>
        <w:spacing w:before="100" w:beforeAutospacing="1" w:after="100" w:afterAutospacing="1"/>
        <w:rPr>
          <w:rFonts w:asciiTheme="minorHAnsi" w:hAnsiTheme="minorHAnsi" w:cstheme="minorHAnsi"/>
          <w:color w:val="000000" w:themeColor="text1"/>
          <w:spacing w:val="2"/>
        </w:rPr>
      </w:pPr>
      <w:r w:rsidRPr="00C94A2C">
        <w:rPr>
          <w:rFonts w:asciiTheme="minorHAnsi" w:hAnsiTheme="minorHAnsi" w:cstheme="minorHAnsi"/>
          <w:color w:val="212121"/>
          <w:lang w:val="en-US"/>
        </w:rPr>
        <w:t xml:space="preserve">-  </w:t>
      </w:r>
      <w:r w:rsidR="00267DBC" w:rsidRPr="00C94A2C">
        <w:rPr>
          <w:rFonts w:asciiTheme="minorHAnsi" w:hAnsiTheme="minorHAnsi" w:cstheme="minorHAnsi"/>
          <w:color w:val="212121"/>
        </w:rPr>
        <w:t xml:space="preserve">The submission cut-off date will be 7 days after the deadline. </w:t>
      </w:r>
      <w:r w:rsidR="00267DBC" w:rsidRPr="00C94A2C">
        <w:rPr>
          <w:rFonts w:asciiTheme="minorHAnsi" w:hAnsiTheme="minorHAnsi" w:cstheme="minorHAnsi"/>
          <w:color w:val="000000" w:themeColor="text1"/>
          <w:spacing w:val="2"/>
        </w:rPr>
        <w:t xml:space="preserve">Late submissions will </w:t>
      </w:r>
      <w:r w:rsidRPr="00C94A2C">
        <w:rPr>
          <w:rFonts w:asciiTheme="minorHAnsi" w:hAnsiTheme="minorHAnsi" w:cstheme="minorHAnsi"/>
          <w:color w:val="000000" w:themeColor="text1"/>
          <w:spacing w:val="2"/>
        </w:rPr>
        <w:br/>
      </w:r>
      <w:r w:rsidRPr="00C94A2C">
        <w:rPr>
          <w:rFonts w:asciiTheme="minorHAnsi" w:hAnsiTheme="minorHAnsi" w:cstheme="minorHAnsi"/>
          <w:color w:val="000000" w:themeColor="text1"/>
          <w:spacing w:val="2"/>
          <w:lang w:val="en-US"/>
        </w:rPr>
        <w:t xml:space="preserve">   </w:t>
      </w:r>
      <w:r w:rsidR="00267DBC" w:rsidRPr="00C94A2C">
        <w:rPr>
          <w:rFonts w:asciiTheme="minorHAnsi" w:hAnsiTheme="minorHAnsi" w:cstheme="minorHAnsi"/>
          <w:color w:val="000000" w:themeColor="text1"/>
          <w:spacing w:val="2"/>
        </w:rPr>
        <w:t xml:space="preserve">receive late penalties in line with the late penalty policy, see EECS handbook and </w:t>
      </w:r>
      <w:r w:rsidRPr="00C94A2C">
        <w:rPr>
          <w:rFonts w:asciiTheme="minorHAnsi" w:hAnsiTheme="minorHAnsi" w:cstheme="minorHAnsi"/>
          <w:color w:val="000000" w:themeColor="text1"/>
          <w:spacing w:val="2"/>
        </w:rPr>
        <w:br/>
      </w:r>
      <w:r w:rsidRPr="00C94A2C">
        <w:rPr>
          <w:rFonts w:asciiTheme="minorHAnsi" w:hAnsiTheme="minorHAnsi" w:cstheme="minorHAnsi"/>
          <w:color w:val="000000" w:themeColor="text1"/>
          <w:spacing w:val="2"/>
          <w:lang w:val="en-US"/>
        </w:rPr>
        <w:t xml:space="preserve">   </w:t>
      </w:r>
      <w:r w:rsidR="00267DBC" w:rsidRPr="00C94A2C">
        <w:rPr>
          <w:rFonts w:asciiTheme="minorHAnsi" w:hAnsiTheme="minorHAnsi" w:cstheme="minorHAnsi"/>
          <w:color w:val="000000" w:themeColor="text1"/>
          <w:spacing w:val="2"/>
        </w:rPr>
        <w:t>QMUL assessment handbook.</w:t>
      </w:r>
    </w:p>
    <w:p w14:paraId="60F61993" w14:textId="1CBB22A8" w:rsidR="00267DBC" w:rsidRPr="00C94A2C" w:rsidRDefault="00B30D36" w:rsidP="00267DBC">
      <w:pPr>
        <w:spacing w:before="100" w:beforeAutospacing="1" w:after="100" w:afterAutospacing="1"/>
        <w:rPr>
          <w:rFonts w:asciiTheme="minorHAnsi" w:hAnsiTheme="minorHAnsi" w:cstheme="minorHAnsi"/>
          <w:color w:val="212121"/>
        </w:rPr>
      </w:pPr>
      <w:r w:rsidRPr="00C94A2C">
        <w:rPr>
          <w:rFonts w:asciiTheme="minorHAnsi" w:hAnsiTheme="minorHAnsi" w:cstheme="minorHAnsi"/>
          <w:color w:val="212121"/>
          <w:lang w:val="en-US"/>
        </w:rPr>
        <w:t xml:space="preserve">-  </w:t>
      </w:r>
      <w:r w:rsidR="00267DBC" w:rsidRPr="00C94A2C">
        <w:rPr>
          <w:rFonts w:asciiTheme="minorHAnsi" w:hAnsiTheme="minorHAnsi" w:cstheme="minorHAnsi"/>
          <w:color w:val="212121"/>
        </w:rPr>
        <w:t>Cases of</w:t>
      </w:r>
      <w:r w:rsidR="00267DBC" w:rsidRPr="00C94A2C">
        <w:rPr>
          <w:rStyle w:val="apple-converted-space"/>
          <w:rFonts w:asciiTheme="minorHAnsi" w:hAnsiTheme="minorHAnsi" w:cstheme="minorHAnsi"/>
          <w:color w:val="212121"/>
        </w:rPr>
        <w:t> </w:t>
      </w:r>
      <w:r w:rsidR="00267DBC" w:rsidRPr="00C94A2C">
        <w:rPr>
          <w:rStyle w:val="Strong"/>
          <w:rFonts w:asciiTheme="minorHAnsi" w:hAnsiTheme="minorHAnsi" w:cstheme="minorHAnsi"/>
          <w:color w:val="212121"/>
        </w:rPr>
        <w:t>Extenuating Circumstances (ECs)</w:t>
      </w:r>
      <w:r w:rsidR="00267DBC" w:rsidRPr="00C94A2C">
        <w:rPr>
          <w:rStyle w:val="apple-converted-space"/>
          <w:rFonts w:asciiTheme="minorHAnsi" w:hAnsiTheme="minorHAnsi" w:cstheme="minorHAnsi"/>
          <w:color w:val="212121"/>
        </w:rPr>
        <w:t> </w:t>
      </w:r>
      <w:r w:rsidR="00267DBC" w:rsidRPr="00C94A2C">
        <w:rPr>
          <w:rFonts w:asciiTheme="minorHAnsi" w:hAnsiTheme="minorHAnsi" w:cstheme="minorHAnsi"/>
          <w:color w:val="212121"/>
        </w:rPr>
        <w:t xml:space="preserve">have to go through the proper procedure </w:t>
      </w:r>
      <w:r w:rsidRPr="00C94A2C">
        <w:rPr>
          <w:rFonts w:asciiTheme="minorHAnsi" w:hAnsiTheme="minorHAnsi" w:cstheme="minorHAnsi"/>
          <w:color w:val="212121"/>
        </w:rPr>
        <w:br/>
      </w:r>
      <w:r w:rsidRPr="00C94A2C">
        <w:rPr>
          <w:rFonts w:asciiTheme="minorHAnsi" w:hAnsiTheme="minorHAnsi" w:cstheme="minorHAnsi"/>
          <w:color w:val="212121"/>
          <w:lang w:val="en-US"/>
        </w:rPr>
        <w:t xml:space="preserve">   </w:t>
      </w:r>
      <w:r w:rsidR="00267DBC" w:rsidRPr="00C94A2C">
        <w:rPr>
          <w:rFonts w:asciiTheme="minorHAnsi" w:hAnsiTheme="minorHAnsi" w:cstheme="minorHAnsi"/>
          <w:color w:val="212121"/>
        </w:rPr>
        <w:t xml:space="preserve">of the School in due time. Only cases approved by the School in due time can be </w:t>
      </w:r>
      <w:r w:rsidRPr="00C94A2C">
        <w:rPr>
          <w:rFonts w:asciiTheme="minorHAnsi" w:hAnsiTheme="minorHAnsi" w:cstheme="minorHAnsi"/>
          <w:color w:val="212121"/>
        </w:rPr>
        <w:br/>
      </w:r>
      <w:r w:rsidRPr="00C94A2C">
        <w:rPr>
          <w:rFonts w:asciiTheme="minorHAnsi" w:hAnsiTheme="minorHAnsi" w:cstheme="minorHAnsi"/>
          <w:color w:val="212121"/>
          <w:lang w:val="en-US"/>
        </w:rPr>
        <w:t xml:space="preserve">   </w:t>
      </w:r>
      <w:r w:rsidR="00267DBC" w:rsidRPr="00C94A2C">
        <w:rPr>
          <w:rFonts w:asciiTheme="minorHAnsi" w:hAnsiTheme="minorHAnsi" w:cstheme="minorHAnsi"/>
          <w:color w:val="212121"/>
        </w:rPr>
        <w:t>considered.</w:t>
      </w:r>
    </w:p>
    <w:p w14:paraId="5F1E73A2" w14:textId="765659F7" w:rsidR="003A5F9B" w:rsidRPr="00413F92" w:rsidRDefault="00B30D36" w:rsidP="00413F92">
      <w:pPr>
        <w:spacing w:before="100" w:beforeAutospacing="1" w:after="100" w:afterAutospacing="1"/>
        <w:rPr>
          <w:rFonts w:asciiTheme="minorHAnsi" w:hAnsiTheme="minorHAnsi" w:cstheme="minorHAnsi"/>
          <w:color w:val="212121"/>
        </w:rPr>
      </w:pPr>
      <w:r w:rsidRPr="00C94A2C">
        <w:rPr>
          <w:rFonts w:asciiTheme="minorHAnsi" w:hAnsiTheme="minorHAnsi" w:cstheme="minorHAnsi"/>
          <w:color w:val="212121"/>
          <w:lang w:val="en-US"/>
        </w:rPr>
        <w:t xml:space="preserve">-  </w:t>
      </w:r>
      <w:r w:rsidR="00267DBC" w:rsidRPr="00C94A2C">
        <w:rPr>
          <w:rFonts w:asciiTheme="minorHAnsi" w:hAnsiTheme="minorHAnsi" w:cstheme="minorHAnsi"/>
          <w:color w:val="212121"/>
        </w:rPr>
        <w:t xml:space="preserve">No other means of submission other than submitting your assignment through the </w:t>
      </w:r>
      <w:r w:rsidRPr="00C94A2C">
        <w:rPr>
          <w:rFonts w:asciiTheme="minorHAnsi" w:hAnsiTheme="minorHAnsi" w:cstheme="minorHAnsi"/>
          <w:color w:val="212121"/>
        </w:rPr>
        <w:br/>
      </w:r>
      <w:r w:rsidRPr="00C94A2C">
        <w:rPr>
          <w:rFonts w:asciiTheme="minorHAnsi" w:hAnsiTheme="minorHAnsi" w:cstheme="minorHAnsi"/>
          <w:color w:val="212121"/>
          <w:lang w:val="en-US"/>
        </w:rPr>
        <w:t xml:space="preserve">   </w:t>
      </w:r>
      <w:r w:rsidR="00267DBC" w:rsidRPr="00C94A2C">
        <w:rPr>
          <w:rFonts w:asciiTheme="minorHAnsi" w:hAnsiTheme="minorHAnsi" w:cstheme="minorHAnsi"/>
          <w:color w:val="212121"/>
        </w:rPr>
        <w:t xml:space="preserve">appropriate QM+ link are acceptable at any time. Submissions sent via email </w:t>
      </w:r>
      <w:r w:rsidRPr="00C94A2C">
        <w:rPr>
          <w:rFonts w:asciiTheme="minorHAnsi" w:hAnsiTheme="minorHAnsi" w:cstheme="minorHAnsi"/>
          <w:color w:val="212121"/>
        </w:rPr>
        <w:br/>
      </w:r>
      <w:r w:rsidRPr="00C94A2C">
        <w:rPr>
          <w:rFonts w:asciiTheme="minorHAnsi" w:hAnsiTheme="minorHAnsi" w:cstheme="minorHAnsi"/>
          <w:color w:val="212121"/>
          <w:lang w:val="en-US"/>
        </w:rPr>
        <w:t xml:space="preserve">   </w:t>
      </w:r>
      <w:r w:rsidR="00267DBC" w:rsidRPr="00C94A2C">
        <w:rPr>
          <w:rFonts w:asciiTheme="minorHAnsi" w:hAnsiTheme="minorHAnsi" w:cstheme="minorHAnsi"/>
          <w:color w:val="212121"/>
        </w:rPr>
        <w:t>will</w:t>
      </w:r>
      <w:r w:rsidR="00267DBC" w:rsidRPr="00C94A2C">
        <w:rPr>
          <w:rStyle w:val="apple-converted-space"/>
          <w:rFonts w:asciiTheme="minorHAnsi" w:hAnsiTheme="minorHAnsi" w:cstheme="minorHAnsi"/>
          <w:color w:val="212121"/>
        </w:rPr>
        <w:t> </w:t>
      </w:r>
      <w:r w:rsidR="00267DBC" w:rsidRPr="00C94A2C">
        <w:rPr>
          <w:rStyle w:val="Strong"/>
          <w:rFonts w:asciiTheme="minorHAnsi" w:hAnsiTheme="minorHAnsi" w:cstheme="minorHAnsi"/>
          <w:color w:val="212121"/>
        </w:rPr>
        <w:t>not</w:t>
      </w:r>
      <w:r w:rsidR="00267DBC" w:rsidRPr="00C94A2C">
        <w:rPr>
          <w:rStyle w:val="apple-converted-space"/>
          <w:rFonts w:asciiTheme="minorHAnsi" w:hAnsiTheme="minorHAnsi" w:cstheme="minorHAnsi"/>
          <w:color w:val="212121"/>
        </w:rPr>
        <w:t> </w:t>
      </w:r>
      <w:r w:rsidR="00267DBC" w:rsidRPr="00C94A2C">
        <w:rPr>
          <w:rFonts w:asciiTheme="minorHAnsi" w:hAnsiTheme="minorHAnsi" w:cstheme="minorHAnsi"/>
          <w:color w:val="212121"/>
        </w:rPr>
        <w:t>be considered.</w:t>
      </w:r>
    </w:p>
    <w:p w14:paraId="0C769CBD" w14:textId="6E20713A" w:rsidR="00AD0F68" w:rsidRPr="00C94A2C" w:rsidRDefault="00AD0F68" w:rsidP="00AD0F68">
      <w:pPr>
        <w:pStyle w:val="NormalWeb"/>
        <w:shd w:val="clear" w:color="auto" w:fill="FFFFFF"/>
        <w:spacing w:before="120" w:beforeAutospacing="0" w:after="120" w:afterAutospacing="0"/>
        <w:rPr>
          <w:rFonts w:asciiTheme="minorHAnsi" w:hAnsiTheme="minorHAnsi" w:cstheme="minorHAnsi"/>
          <w:color w:val="000000" w:themeColor="text1"/>
          <w:spacing w:val="2"/>
          <w:u w:val="single"/>
        </w:rPr>
      </w:pPr>
      <w:r w:rsidRPr="00C94A2C">
        <w:rPr>
          <w:rFonts w:asciiTheme="minorHAnsi" w:hAnsiTheme="minorHAnsi" w:cstheme="minorHAnsi"/>
          <w:b/>
          <w:bCs/>
          <w:color w:val="000000" w:themeColor="text1"/>
          <w:spacing w:val="2"/>
          <w:u w:val="single"/>
        </w:rPr>
        <w:t>Submission Checklist</w:t>
      </w:r>
    </w:p>
    <w:p w14:paraId="3D67C279" w14:textId="2BCC222D" w:rsidR="00AD0F68" w:rsidRPr="00C94A2C" w:rsidRDefault="00AD0F68" w:rsidP="00AB3073">
      <w:pPr>
        <w:numPr>
          <w:ilvl w:val="0"/>
          <w:numId w:val="3"/>
        </w:numPr>
        <w:shd w:val="clear" w:color="auto" w:fill="FFFFFF"/>
        <w:spacing w:before="100" w:beforeAutospacing="1" w:after="100" w:afterAutospacing="1" w:line="340" w:lineRule="exact"/>
        <w:rPr>
          <w:rFonts w:asciiTheme="minorHAnsi" w:hAnsiTheme="minorHAnsi" w:cstheme="minorHAnsi"/>
          <w:color w:val="000000" w:themeColor="text1"/>
          <w:spacing w:val="2"/>
        </w:rPr>
      </w:pPr>
      <w:r w:rsidRPr="00C94A2C">
        <w:rPr>
          <w:rFonts w:asciiTheme="minorHAnsi" w:hAnsiTheme="minorHAnsi" w:cstheme="minorHAnsi"/>
          <w:color w:val="000000" w:themeColor="text1"/>
          <w:spacing w:val="2"/>
        </w:rPr>
        <w:t>Has your file been saved in </w:t>
      </w:r>
      <w:r w:rsidRPr="00C94A2C">
        <w:rPr>
          <w:rFonts w:asciiTheme="minorHAnsi" w:hAnsiTheme="minorHAnsi" w:cstheme="minorHAnsi"/>
          <w:b/>
          <w:bCs/>
          <w:color w:val="000000" w:themeColor="text1"/>
          <w:spacing w:val="2"/>
        </w:rPr>
        <w:t>PDF</w:t>
      </w:r>
      <w:r w:rsidR="000075EE">
        <w:rPr>
          <w:rFonts w:asciiTheme="minorHAnsi" w:hAnsiTheme="minorHAnsi" w:cstheme="minorHAnsi"/>
          <w:b/>
          <w:bCs/>
          <w:color w:val="000000" w:themeColor="text1"/>
          <w:spacing w:val="2"/>
        </w:rPr>
        <w:t xml:space="preserve"> or .doc/.docx</w:t>
      </w:r>
      <w:r w:rsidRPr="00C94A2C">
        <w:rPr>
          <w:rFonts w:asciiTheme="minorHAnsi" w:hAnsiTheme="minorHAnsi" w:cstheme="minorHAnsi"/>
          <w:b/>
          <w:bCs/>
          <w:color w:val="000000" w:themeColor="text1"/>
          <w:spacing w:val="2"/>
        </w:rPr>
        <w:t xml:space="preserve"> format</w:t>
      </w:r>
      <w:r w:rsidRPr="00C94A2C">
        <w:rPr>
          <w:rFonts w:asciiTheme="minorHAnsi" w:hAnsiTheme="minorHAnsi" w:cstheme="minorHAnsi"/>
          <w:color w:val="000000" w:themeColor="text1"/>
          <w:spacing w:val="2"/>
        </w:rPr>
        <w:t>?</w:t>
      </w:r>
    </w:p>
    <w:p w14:paraId="509C5E31" w14:textId="77777777" w:rsidR="00AD0F68" w:rsidRPr="00C94A2C" w:rsidRDefault="00AD0F68" w:rsidP="00AB3073">
      <w:pPr>
        <w:numPr>
          <w:ilvl w:val="0"/>
          <w:numId w:val="3"/>
        </w:numPr>
        <w:shd w:val="clear" w:color="auto" w:fill="FFFFFF"/>
        <w:spacing w:before="100" w:beforeAutospacing="1" w:after="100" w:afterAutospacing="1" w:line="340" w:lineRule="exact"/>
        <w:rPr>
          <w:rFonts w:asciiTheme="minorHAnsi" w:hAnsiTheme="minorHAnsi" w:cstheme="minorHAnsi"/>
          <w:color w:val="000000" w:themeColor="text1"/>
          <w:spacing w:val="2"/>
        </w:rPr>
      </w:pPr>
      <w:r w:rsidRPr="00C94A2C">
        <w:rPr>
          <w:rFonts w:asciiTheme="minorHAnsi" w:hAnsiTheme="minorHAnsi" w:cstheme="minorHAnsi"/>
          <w:color w:val="000000" w:themeColor="text1"/>
          <w:spacing w:val="2"/>
        </w:rPr>
        <w:t>Have you clicked </w:t>
      </w:r>
      <w:r w:rsidRPr="00C94A2C">
        <w:rPr>
          <w:rFonts w:asciiTheme="minorHAnsi" w:hAnsiTheme="minorHAnsi" w:cstheme="minorHAnsi"/>
          <w:b/>
          <w:bCs/>
          <w:color w:val="000000" w:themeColor="text1"/>
          <w:spacing w:val="2"/>
        </w:rPr>
        <w:t>[Submit]</w:t>
      </w:r>
      <w:r w:rsidRPr="00C94A2C">
        <w:rPr>
          <w:rFonts w:asciiTheme="minorHAnsi" w:hAnsiTheme="minorHAnsi" w:cstheme="minorHAnsi"/>
          <w:color w:val="000000" w:themeColor="text1"/>
          <w:spacing w:val="2"/>
        </w:rPr>
        <w:t> after uploading?</w:t>
      </w:r>
    </w:p>
    <w:p w14:paraId="19D66D86" w14:textId="77777777" w:rsidR="00AD0F68" w:rsidRPr="00C94A2C" w:rsidRDefault="00AD0F68" w:rsidP="00AB3073">
      <w:pPr>
        <w:numPr>
          <w:ilvl w:val="0"/>
          <w:numId w:val="3"/>
        </w:numPr>
        <w:shd w:val="clear" w:color="auto" w:fill="FFFFFF"/>
        <w:spacing w:before="100" w:beforeAutospacing="1" w:line="340" w:lineRule="exact"/>
        <w:rPr>
          <w:rFonts w:asciiTheme="minorHAnsi" w:hAnsiTheme="minorHAnsi" w:cstheme="minorHAnsi"/>
          <w:color w:val="000000" w:themeColor="text1"/>
          <w:spacing w:val="2"/>
        </w:rPr>
      </w:pPr>
      <w:r w:rsidRPr="00C94A2C">
        <w:rPr>
          <w:rFonts w:asciiTheme="minorHAnsi" w:hAnsiTheme="minorHAnsi" w:cstheme="minorHAnsi"/>
          <w:color w:val="000000" w:themeColor="text1"/>
          <w:spacing w:val="2"/>
        </w:rPr>
        <w:t>Have you checked that the file you uploaded is the correct version?</w:t>
      </w:r>
    </w:p>
    <w:p w14:paraId="52345A7C" w14:textId="77777777" w:rsidR="00AD0F68" w:rsidRPr="00C94A2C" w:rsidRDefault="00AD0F68" w:rsidP="00AB3073">
      <w:pPr>
        <w:pStyle w:val="NormalWeb"/>
        <w:shd w:val="clear" w:color="auto" w:fill="FFFFFF"/>
        <w:spacing w:before="120" w:beforeAutospacing="0" w:after="120" w:afterAutospacing="0" w:line="340" w:lineRule="exact"/>
        <w:rPr>
          <w:rFonts w:asciiTheme="minorHAnsi" w:hAnsiTheme="minorHAnsi" w:cstheme="minorHAnsi"/>
          <w:color w:val="000000" w:themeColor="text1"/>
          <w:spacing w:val="2"/>
        </w:rPr>
      </w:pPr>
      <w:r w:rsidRPr="00C94A2C">
        <w:rPr>
          <w:rFonts w:asciiTheme="minorHAnsi" w:hAnsiTheme="minorHAnsi" w:cstheme="minorHAnsi"/>
          <w:color w:val="000000" w:themeColor="text1"/>
          <w:spacing w:val="2"/>
        </w:rPr>
        <w:t>The first time you submit, you will be required to accept the Turnitin End User Licence Agreement.</w:t>
      </w:r>
    </w:p>
    <w:p w14:paraId="3D8038B7" w14:textId="43ED8F46" w:rsidR="00AD0F68" w:rsidRPr="00413F92" w:rsidRDefault="00AD0F68" w:rsidP="00AB3073">
      <w:pPr>
        <w:pStyle w:val="NormalWeb"/>
        <w:shd w:val="clear" w:color="auto" w:fill="FFFFFF"/>
        <w:spacing w:before="120" w:beforeAutospacing="0" w:after="120" w:afterAutospacing="0" w:line="340" w:lineRule="exact"/>
        <w:rPr>
          <w:rFonts w:asciiTheme="minorHAnsi" w:hAnsiTheme="minorHAnsi" w:cstheme="minorHAnsi"/>
          <w:b/>
          <w:bCs/>
          <w:color w:val="000000" w:themeColor="text1"/>
          <w:spacing w:val="2"/>
        </w:rPr>
      </w:pPr>
      <w:r w:rsidRPr="00413F92">
        <w:rPr>
          <w:rFonts w:asciiTheme="minorHAnsi" w:hAnsiTheme="minorHAnsi" w:cstheme="minorHAnsi"/>
          <w:b/>
          <w:bCs/>
          <w:color w:val="000000" w:themeColor="text1"/>
          <w:spacing w:val="2"/>
        </w:rPr>
        <w:t>After uploading, it is your responsibility to check that your file is in the correct format and that it is readable.</w:t>
      </w:r>
    </w:p>
    <w:p w14:paraId="7CF5F96B" w14:textId="4E556AB8" w:rsidR="00EB73DB" w:rsidRPr="00DD4A1A" w:rsidRDefault="00EB73DB" w:rsidP="00DD4A1A">
      <w:pPr>
        <w:spacing w:before="100" w:beforeAutospacing="1" w:after="100" w:afterAutospacing="1"/>
        <w:rPr>
          <w:rFonts w:asciiTheme="minorHAnsi" w:eastAsia="Cambria" w:hAnsiTheme="minorHAnsi" w:cstheme="minorHAnsi"/>
          <w:color w:val="212121"/>
          <w:lang w:eastAsia="en-US"/>
        </w:rPr>
      </w:pPr>
    </w:p>
    <w:sectPr w:rsidR="00EB73DB" w:rsidRPr="00DD4A1A" w:rsidSect="004001A2">
      <w:type w:val="continuous"/>
      <w:pgSz w:w="11910" w:h="16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F0"/>
    <w:multiLevelType w:val="hybridMultilevel"/>
    <w:tmpl w:val="4F201454"/>
    <w:lvl w:ilvl="0" w:tplc="1C682EF6">
      <w:start w:val="1"/>
      <w:numFmt w:val="decimal"/>
      <w:lvlText w:val="%1."/>
      <w:lvlJc w:val="left"/>
      <w:pPr>
        <w:ind w:left="560" w:hanging="360"/>
      </w:pPr>
      <w:rPr>
        <w:rFonts w:ascii="Arial" w:eastAsia="Times New Roman" w:hAnsi="Arial" w:cs="Arial"/>
      </w:rPr>
    </w:lvl>
    <w:lvl w:ilvl="1" w:tplc="08090019" w:tentative="1">
      <w:start w:val="1"/>
      <w:numFmt w:val="lowerLetter"/>
      <w:lvlText w:val="%2."/>
      <w:lvlJc w:val="left"/>
      <w:pPr>
        <w:ind w:left="1280" w:hanging="360"/>
      </w:pPr>
    </w:lvl>
    <w:lvl w:ilvl="2" w:tplc="0809001B" w:tentative="1">
      <w:start w:val="1"/>
      <w:numFmt w:val="lowerRoman"/>
      <w:lvlText w:val="%3."/>
      <w:lvlJc w:val="right"/>
      <w:pPr>
        <w:ind w:left="2000" w:hanging="180"/>
      </w:pPr>
    </w:lvl>
    <w:lvl w:ilvl="3" w:tplc="0809000F" w:tentative="1">
      <w:start w:val="1"/>
      <w:numFmt w:val="decimal"/>
      <w:lvlText w:val="%4."/>
      <w:lvlJc w:val="left"/>
      <w:pPr>
        <w:ind w:left="2720" w:hanging="360"/>
      </w:pPr>
    </w:lvl>
    <w:lvl w:ilvl="4" w:tplc="08090019" w:tentative="1">
      <w:start w:val="1"/>
      <w:numFmt w:val="lowerLetter"/>
      <w:lvlText w:val="%5."/>
      <w:lvlJc w:val="left"/>
      <w:pPr>
        <w:ind w:left="3440" w:hanging="360"/>
      </w:pPr>
    </w:lvl>
    <w:lvl w:ilvl="5" w:tplc="0809001B" w:tentative="1">
      <w:start w:val="1"/>
      <w:numFmt w:val="lowerRoman"/>
      <w:lvlText w:val="%6."/>
      <w:lvlJc w:val="right"/>
      <w:pPr>
        <w:ind w:left="4160" w:hanging="180"/>
      </w:pPr>
    </w:lvl>
    <w:lvl w:ilvl="6" w:tplc="0809000F" w:tentative="1">
      <w:start w:val="1"/>
      <w:numFmt w:val="decimal"/>
      <w:lvlText w:val="%7."/>
      <w:lvlJc w:val="left"/>
      <w:pPr>
        <w:ind w:left="4880" w:hanging="360"/>
      </w:pPr>
    </w:lvl>
    <w:lvl w:ilvl="7" w:tplc="08090019" w:tentative="1">
      <w:start w:val="1"/>
      <w:numFmt w:val="lowerLetter"/>
      <w:lvlText w:val="%8."/>
      <w:lvlJc w:val="left"/>
      <w:pPr>
        <w:ind w:left="5600" w:hanging="360"/>
      </w:pPr>
    </w:lvl>
    <w:lvl w:ilvl="8" w:tplc="0809001B" w:tentative="1">
      <w:start w:val="1"/>
      <w:numFmt w:val="lowerRoman"/>
      <w:lvlText w:val="%9."/>
      <w:lvlJc w:val="right"/>
      <w:pPr>
        <w:ind w:left="6320" w:hanging="180"/>
      </w:pPr>
    </w:lvl>
  </w:abstractNum>
  <w:abstractNum w:abstractNumId="1" w15:restartNumberingAfterBreak="0">
    <w:nsid w:val="00FC6C51"/>
    <w:multiLevelType w:val="hybridMultilevel"/>
    <w:tmpl w:val="03A2DDF4"/>
    <w:lvl w:ilvl="0" w:tplc="DA825E7A">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9462F3"/>
    <w:multiLevelType w:val="hybridMultilevel"/>
    <w:tmpl w:val="6FD6CA74"/>
    <w:lvl w:ilvl="0" w:tplc="08090013">
      <w:start w:val="1"/>
      <w:numFmt w:val="upperRoman"/>
      <w:lvlText w:val="%1."/>
      <w:lvlJc w:val="right"/>
      <w:pPr>
        <w:ind w:left="1080" w:hanging="360"/>
      </w:pPr>
    </w:lvl>
    <w:lvl w:ilvl="1" w:tplc="FFFFFFFF">
      <w:start w:val="2"/>
      <w:numFmt w:val="bullet"/>
      <w:lvlText w:val=""/>
      <w:lvlJc w:val="left"/>
      <w:pPr>
        <w:ind w:left="1800" w:hanging="360"/>
      </w:pPr>
      <w:rPr>
        <w:rFonts w:ascii="Symbol" w:eastAsia="Times New Roman" w:hAnsi="Symbol" w:cstheme="minorHAnsi" w:hint="default"/>
        <w:color w:val="0451A5"/>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49C003B"/>
    <w:multiLevelType w:val="hybridMultilevel"/>
    <w:tmpl w:val="EA848112"/>
    <w:lvl w:ilvl="0" w:tplc="DA825E7A">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23209C"/>
    <w:multiLevelType w:val="hybridMultilevel"/>
    <w:tmpl w:val="8098A4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BB53F8"/>
    <w:multiLevelType w:val="hybridMultilevel"/>
    <w:tmpl w:val="01428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052785"/>
    <w:multiLevelType w:val="hybridMultilevel"/>
    <w:tmpl w:val="9E301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C373C5"/>
    <w:multiLevelType w:val="hybridMultilevel"/>
    <w:tmpl w:val="FA6A5AC2"/>
    <w:lvl w:ilvl="0" w:tplc="08090011">
      <w:start w:val="2"/>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19B0CE5"/>
    <w:multiLevelType w:val="hybridMultilevel"/>
    <w:tmpl w:val="CFD6E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2D474D"/>
    <w:multiLevelType w:val="hybridMultilevel"/>
    <w:tmpl w:val="1DB274E2"/>
    <w:lvl w:ilvl="0" w:tplc="0809000F">
      <w:start w:val="1"/>
      <w:numFmt w:val="decimal"/>
      <w:lvlText w:val="%1."/>
      <w:lvlJc w:val="left"/>
      <w:pPr>
        <w:ind w:left="360" w:hanging="360"/>
      </w:pPr>
      <w:rPr>
        <w:rFonts w:hint="default"/>
      </w:rPr>
    </w:lvl>
    <w:lvl w:ilvl="1" w:tplc="93BAF4E8">
      <w:start w:val="1"/>
      <w:numFmt w:val="lowerLetter"/>
      <w:lvlText w:val="%2."/>
      <w:lvlJc w:val="left"/>
      <w:pPr>
        <w:ind w:left="1211" w:hanging="360"/>
      </w:pPr>
      <w:rPr>
        <w:color w:val="000000" w:themeColor="text1"/>
      </w:rPr>
    </w:lvl>
    <w:lvl w:ilvl="2" w:tplc="0809001B">
      <w:start w:val="1"/>
      <w:numFmt w:val="lowerRoman"/>
      <w:lvlText w:val="%3."/>
      <w:lvlJc w:val="right"/>
      <w:pPr>
        <w:ind w:left="1800" w:hanging="180"/>
      </w:pPr>
    </w:lvl>
    <w:lvl w:ilvl="3" w:tplc="7E52A684">
      <w:start w:val="4"/>
      <w:numFmt w:val="upperLetter"/>
      <w:lvlText w:val="%4."/>
      <w:lvlJc w:val="left"/>
      <w:pPr>
        <w:ind w:left="2520" w:hanging="360"/>
      </w:pPr>
      <w:rPr>
        <w:rFonts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5DD75F5"/>
    <w:multiLevelType w:val="hybridMultilevel"/>
    <w:tmpl w:val="02BC27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04549B"/>
    <w:multiLevelType w:val="multilevel"/>
    <w:tmpl w:val="1DD8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9B3C87"/>
    <w:multiLevelType w:val="hybridMultilevel"/>
    <w:tmpl w:val="51AC856C"/>
    <w:lvl w:ilvl="0" w:tplc="08090019">
      <w:start w:val="1"/>
      <w:numFmt w:val="lowerLetter"/>
      <w:lvlText w:val="%1."/>
      <w:lvlJc w:val="left"/>
      <w:pPr>
        <w:ind w:left="1080" w:hanging="360"/>
      </w:pPr>
    </w:lvl>
    <w:lvl w:ilvl="1" w:tplc="220C9D2A">
      <w:start w:val="2"/>
      <w:numFmt w:val="bullet"/>
      <w:lvlText w:val=""/>
      <w:lvlJc w:val="left"/>
      <w:pPr>
        <w:ind w:left="1800" w:hanging="360"/>
      </w:pPr>
      <w:rPr>
        <w:rFonts w:ascii="Symbol" w:eastAsia="Times New Roman" w:hAnsi="Symbol" w:cstheme="minorHAnsi" w:hint="default"/>
        <w:color w:val="0451A5"/>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1C65F09"/>
    <w:multiLevelType w:val="multilevel"/>
    <w:tmpl w:val="5DCA7D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33258B"/>
    <w:multiLevelType w:val="hybridMultilevel"/>
    <w:tmpl w:val="7C5432D4"/>
    <w:lvl w:ilvl="0" w:tplc="5F7CA9F4">
      <w:start w:val="1"/>
      <w:numFmt w:val="lowerLetter"/>
      <w:lvlText w:val="%1)"/>
      <w:lvlJc w:val="left"/>
      <w:pPr>
        <w:ind w:left="720" w:hanging="360"/>
      </w:pPr>
      <w:rPr>
        <w:rFonts w:ascii="Arial" w:eastAsia="Times New Roman"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B81773"/>
    <w:multiLevelType w:val="multilevel"/>
    <w:tmpl w:val="95A0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9A53BF"/>
    <w:multiLevelType w:val="hybridMultilevel"/>
    <w:tmpl w:val="D27092BA"/>
    <w:lvl w:ilvl="0" w:tplc="DA825E7A">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FE06AF"/>
    <w:multiLevelType w:val="multilevel"/>
    <w:tmpl w:val="86A0532C"/>
    <w:lvl w:ilvl="0">
      <w:start w:val="1"/>
      <w:numFmt w:val="lowerLetter"/>
      <w:lvlText w:val="%1."/>
      <w:lvlJc w:val="left"/>
      <w:pPr>
        <w:ind w:left="144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4787247"/>
    <w:multiLevelType w:val="hybridMultilevel"/>
    <w:tmpl w:val="B6961A1A"/>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D77C86"/>
    <w:multiLevelType w:val="multilevel"/>
    <w:tmpl w:val="DC50983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A12982"/>
    <w:multiLevelType w:val="hybridMultilevel"/>
    <w:tmpl w:val="1D3CE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675584"/>
    <w:multiLevelType w:val="hybridMultilevel"/>
    <w:tmpl w:val="0762A728"/>
    <w:lvl w:ilvl="0" w:tplc="C452302A">
      <w:start w:val="2"/>
      <w:numFmt w:val="bullet"/>
      <w:lvlText w:val="-"/>
      <w:lvlJc w:val="left"/>
      <w:pPr>
        <w:ind w:left="720" w:hanging="360"/>
      </w:pPr>
      <w:rPr>
        <w:rFonts w:ascii="Roboto" w:eastAsia="Times New Roman" w:hAnsi="Robot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186E30"/>
    <w:multiLevelType w:val="hybridMultilevel"/>
    <w:tmpl w:val="E9DE828C"/>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5D181A9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AD53519"/>
    <w:multiLevelType w:val="hybridMultilevel"/>
    <w:tmpl w:val="57888788"/>
    <w:lvl w:ilvl="0" w:tplc="E87A1F2A">
      <w:start w:val="1"/>
      <w:numFmt w:val="decimal"/>
      <w:lvlText w:val="%1."/>
      <w:lvlJc w:val="left"/>
      <w:pPr>
        <w:ind w:left="659" w:hanging="273"/>
      </w:pPr>
      <w:rPr>
        <w:rFonts w:ascii="Cambria" w:eastAsia="Cambria" w:hAnsi="Cambria" w:cs="Cambria" w:hint="default"/>
        <w:b w:val="0"/>
        <w:bCs w:val="0"/>
        <w:i w:val="0"/>
        <w:iCs w:val="0"/>
        <w:w w:val="98"/>
        <w:sz w:val="22"/>
        <w:szCs w:val="22"/>
        <w:lang w:val="en-US" w:eastAsia="en-US" w:bidi="ar-SA"/>
      </w:rPr>
    </w:lvl>
    <w:lvl w:ilvl="1" w:tplc="05C23B04">
      <w:numFmt w:val="bullet"/>
      <w:lvlText w:val="•"/>
      <w:lvlJc w:val="left"/>
      <w:pPr>
        <w:ind w:left="1519" w:hanging="273"/>
      </w:pPr>
      <w:rPr>
        <w:rFonts w:hint="default"/>
        <w:lang w:val="en-US" w:eastAsia="en-US" w:bidi="ar-SA"/>
      </w:rPr>
    </w:lvl>
    <w:lvl w:ilvl="2" w:tplc="690A2926">
      <w:numFmt w:val="bullet"/>
      <w:lvlText w:val="•"/>
      <w:lvlJc w:val="left"/>
      <w:pPr>
        <w:ind w:left="2378" w:hanging="273"/>
      </w:pPr>
      <w:rPr>
        <w:rFonts w:hint="default"/>
        <w:lang w:val="en-US" w:eastAsia="en-US" w:bidi="ar-SA"/>
      </w:rPr>
    </w:lvl>
    <w:lvl w:ilvl="3" w:tplc="049E8146">
      <w:numFmt w:val="bullet"/>
      <w:lvlText w:val="•"/>
      <w:lvlJc w:val="left"/>
      <w:pPr>
        <w:ind w:left="3238" w:hanging="273"/>
      </w:pPr>
      <w:rPr>
        <w:rFonts w:hint="default"/>
        <w:lang w:val="en-US" w:eastAsia="en-US" w:bidi="ar-SA"/>
      </w:rPr>
    </w:lvl>
    <w:lvl w:ilvl="4" w:tplc="EE8AC1E2">
      <w:numFmt w:val="bullet"/>
      <w:lvlText w:val="•"/>
      <w:lvlJc w:val="left"/>
      <w:pPr>
        <w:ind w:left="4097" w:hanging="273"/>
      </w:pPr>
      <w:rPr>
        <w:rFonts w:hint="default"/>
        <w:lang w:val="en-US" w:eastAsia="en-US" w:bidi="ar-SA"/>
      </w:rPr>
    </w:lvl>
    <w:lvl w:ilvl="5" w:tplc="71FC2D1A">
      <w:numFmt w:val="bullet"/>
      <w:lvlText w:val="•"/>
      <w:lvlJc w:val="left"/>
      <w:pPr>
        <w:ind w:left="4957" w:hanging="273"/>
      </w:pPr>
      <w:rPr>
        <w:rFonts w:hint="default"/>
        <w:lang w:val="en-US" w:eastAsia="en-US" w:bidi="ar-SA"/>
      </w:rPr>
    </w:lvl>
    <w:lvl w:ilvl="6" w:tplc="B1802608">
      <w:numFmt w:val="bullet"/>
      <w:lvlText w:val="•"/>
      <w:lvlJc w:val="left"/>
      <w:pPr>
        <w:ind w:left="5816" w:hanging="273"/>
      </w:pPr>
      <w:rPr>
        <w:rFonts w:hint="default"/>
        <w:lang w:val="en-US" w:eastAsia="en-US" w:bidi="ar-SA"/>
      </w:rPr>
    </w:lvl>
    <w:lvl w:ilvl="7" w:tplc="5F884616">
      <w:numFmt w:val="bullet"/>
      <w:lvlText w:val="•"/>
      <w:lvlJc w:val="left"/>
      <w:pPr>
        <w:ind w:left="6675" w:hanging="273"/>
      </w:pPr>
      <w:rPr>
        <w:rFonts w:hint="default"/>
        <w:lang w:val="en-US" w:eastAsia="en-US" w:bidi="ar-SA"/>
      </w:rPr>
    </w:lvl>
    <w:lvl w:ilvl="8" w:tplc="0E621E94">
      <w:numFmt w:val="bullet"/>
      <w:lvlText w:val="•"/>
      <w:lvlJc w:val="left"/>
      <w:pPr>
        <w:ind w:left="7535" w:hanging="273"/>
      </w:pPr>
      <w:rPr>
        <w:rFonts w:hint="default"/>
        <w:lang w:val="en-US" w:eastAsia="en-US" w:bidi="ar-SA"/>
      </w:rPr>
    </w:lvl>
  </w:abstractNum>
  <w:abstractNum w:abstractNumId="25" w15:restartNumberingAfterBreak="0">
    <w:nsid w:val="6C7D41AC"/>
    <w:multiLevelType w:val="multilevel"/>
    <w:tmpl w:val="1AF2020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FD34BA9"/>
    <w:multiLevelType w:val="multilevel"/>
    <w:tmpl w:val="912266F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870881"/>
    <w:multiLevelType w:val="multilevel"/>
    <w:tmpl w:val="B90A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766438">
    <w:abstractNumId w:val="24"/>
  </w:num>
  <w:num w:numId="2" w16cid:durableId="790320342">
    <w:abstractNumId w:val="19"/>
  </w:num>
  <w:num w:numId="3" w16cid:durableId="1632436535">
    <w:abstractNumId w:val="13"/>
  </w:num>
  <w:num w:numId="4" w16cid:durableId="410126778">
    <w:abstractNumId w:val="0"/>
  </w:num>
  <w:num w:numId="5" w16cid:durableId="283656502">
    <w:abstractNumId w:val="5"/>
  </w:num>
  <w:num w:numId="6" w16cid:durableId="1415858847">
    <w:abstractNumId w:val="27"/>
  </w:num>
  <w:num w:numId="7" w16cid:durableId="1462379495">
    <w:abstractNumId w:val="14"/>
  </w:num>
  <w:num w:numId="8" w16cid:durableId="689111093">
    <w:abstractNumId w:val="11"/>
  </w:num>
  <w:num w:numId="9" w16cid:durableId="935404562">
    <w:abstractNumId w:val="6"/>
  </w:num>
  <w:num w:numId="10" w16cid:durableId="1504078947">
    <w:abstractNumId w:val="16"/>
  </w:num>
  <w:num w:numId="11" w16cid:durableId="1947233387">
    <w:abstractNumId w:val="3"/>
  </w:num>
  <w:num w:numId="12" w16cid:durableId="352346700">
    <w:abstractNumId w:val="20"/>
  </w:num>
  <w:num w:numId="13" w16cid:durableId="1361786306">
    <w:abstractNumId w:val="8"/>
  </w:num>
  <w:num w:numId="14" w16cid:durableId="820539746">
    <w:abstractNumId w:val="1"/>
  </w:num>
  <w:num w:numId="15" w16cid:durableId="115953722">
    <w:abstractNumId w:val="10"/>
  </w:num>
  <w:num w:numId="16" w16cid:durableId="832531949">
    <w:abstractNumId w:val="7"/>
  </w:num>
  <w:num w:numId="17" w16cid:durableId="1284730175">
    <w:abstractNumId w:val="15"/>
  </w:num>
  <w:num w:numId="18" w16cid:durableId="1075586205">
    <w:abstractNumId w:val="21"/>
  </w:num>
  <w:num w:numId="19" w16cid:durableId="889536517">
    <w:abstractNumId w:val="26"/>
  </w:num>
  <w:num w:numId="20" w16cid:durableId="998383292">
    <w:abstractNumId w:val="18"/>
  </w:num>
  <w:num w:numId="21" w16cid:durableId="2144424586">
    <w:abstractNumId w:val="9"/>
  </w:num>
  <w:num w:numId="22" w16cid:durableId="500437735">
    <w:abstractNumId w:val="23"/>
  </w:num>
  <w:num w:numId="23" w16cid:durableId="381489873">
    <w:abstractNumId w:val="25"/>
  </w:num>
  <w:num w:numId="24" w16cid:durableId="397367213">
    <w:abstractNumId w:val="17"/>
  </w:num>
  <w:num w:numId="25" w16cid:durableId="687366790">
    <w:abstractNumId w:val="4"/>
  </w:num>
  <w:num w:numId="26" w16cid:durableId="980228438">
    <w:abstractNumId w:val="12"/>
  </w:num>
  <w:num w:numId="27" w16cid:durableId="1640257749">
    <w:abstractNumId w:val="2"/>
  </w:num>
  <w:num w:numId="28" w16cid:durableId="19655717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3DB"/>
    <w:rsid w:val="00005D28"/>
    <w:rsid w:val="000075EE"/>
    <w:rsid w:val="00014E82"/>
    <w:rsid w:val="00023CA4"/>
    <w:rsid w:val="0002532A"/>
    <w:rsid w:val="00025D52"/>
    <w:rsid w:val="00046A52"/>
    <w:rsid w:val="000510BE"/>
    <w:rsid w:val="000522A8"/>
    <w:rsid w:val="00056FE9"/>
    <w:rsid w:val="00067012"/>
    <w:rsid w:val="00080750"/>
    <w:rsid w:val="000810E9"/>
    <w:rsid w:val="000832EA"/>
    <w:rsid w:val="000A1FF9"/>
    <w:rsid w:val="000A7AB9"/>
    <w:rsid w:val="000B6BCE"/>
    <w:rsid w:val="000D4747"/>
    <w:rsid w:val="000D5552"/>
    <w:rsid w:val="000E58E2"/>
    <w:rsid w:val="00102BFB"/>
    <w:rsid w:val="00151A7E"/>
    <w:rsid w:val="00154036"/>
    <w:rsid w:val="0017414D"/>
    <w:rsid w:val="0018060B"/>
    <w:rsid w:val="001908D3"/>
    <w:rsid w:val="001A2184"/>
    <w:rsid w:val="001A6E53"/>
    <w:rsid w:val="001B4223"/>
    <w:rsid w:val="001B7B12"/>
    <w:rsid w:val="001C1C35"/>
    <w:rsid w:val="001E2392"/>
    <w:rsid w:val="001E358B"/>
    <w:rsid w:val="001F117B"/>
    <w:rsid w:val="001F1E75"/>
    <w:rsid w:val="00245614"/>
    <w:rsid w:val="002572A3"/>
    <w:rsid w:val="0026484A"/>
    <w:rsid w:val="00267DBC"/>
    <w:rsid w:val="00271032"/>
    <w:rsid w:val="0027590A"/>
    <w:rsid w:val="00276B2C"/>
    <w:rsid w:val="002853EA"/>
    <w:rsid w:val="002910BA"/>
    <w:rsid w:val="00291B2C"/>
    <w:rsid w:val="00291DA3"/>
    <w:rsid w:val="002C1650"/>
    <w:rsid w:val="002C2090"/>
    <w:rsid w:val="002C511E"/>
    <w:rsid w:val="002C77DA"/>
    <w:rsid w:val="002D5F4C"/>
    <w:rsid w:val="002E250D"/>
    <w:rsid w:val="00303AFC"/>
    <w:rsid w:val="00305985"/>
    <w:rsid w:val="00314453"/>
    <w:rsid w:val="0032373B"/>
    <w:rsid w:val="00324212"/>
    <w:rsid w:val="00343FCD"/>
    <w:rsid w:val="00345EEA"/>
    <w:rsid w:val="00353442"/>
    <w:rsid w:val="00356F23"/>
    <w:rsid w:val="003865EE"/>
    <w:rsid w:val="003945FF"/>
    <w:rsid w:val="003A5F9B"/>
    <w:rsid w:val="003D536F"/>
    <w:rsid w:val="003E3280"/>
    <w:rsid w:val="003E4C3A"/>
    <w:rsid w:val="004001A2"/>
    <w:rsid w:val="00413F92"/>
    <w:rsid w:val="00420E21"/>
    <w:rsid w:val="004341D4"/>
    <w:rsid w:val="0045413A"/>
    <w:rsid w:val="00475DBA"/>
    <w:rsid w:val="00476919"/>
    <w:rsid w:val="004851A7"/>
    <w:rsid w:val="00495F76"/>
    <w:rsid w:val="004B7722"/>
    <w:rsid w:val="004D74C7"/>
    <w:rsid w:val="004F755E"/>
    <w:rsid w:val="00511C56"/>
    <w:rsid w:val="0052603C"/>
    <w:rsid w:val="00541A0E"/>
    <w:rsid w:val="00547EAB"/>
    <w:rsid w:val="00573CB5"/>
    <w:rsid w:val="00574684"/>
    <w:rsid w:val="00580DC5"/>
    <w:rsid w:val="00596405"/>
    <w:rsid w:val="005A3EE1"/>
    <w:rsid w:val="005A4D78"/>
    <w:rsid w:val="005C7E7B"/>
    <w:rsid w:val="005E514F"/>
    <w:rsid w:val="00602C4B"/>
    <w:rsid w:val="00606E9F"/>
    <w:rsid w:val="00631A1F"/>
    <w:rsid w:val="00644121"/>
    <w:rsid w:val="0065183D"/>
    <w:rsid w:val="00687D47"/>
    <w:rsid w:val="00690930"/>
    <w:rsid w:val="00691278"/>
    <w:rsid w:val="00693196"/>
    <w:rsid w:val="006A0D48"/>
    <w:rsid w:val="006D2088"/>
    <w:rsid w:val="006D7F71"/>
    <w:rsid w:val="006F2AF9"/>
    <w:rsid w:val="006F319E"/>
    <w:rsid w:val="00703413"/>
    <w:rsid w:val="00720CD8"/>
    <w:rsid w:val="007252F6"/>
    <w:rsid w:val="00744C26"/>
    <w:rsid w:val="007560C6"/>
    <w:rsid w:val="00784D77"/>
    <w:rsid w:val="007A2B33"/>
    <w:rsid w:val="007A538F"/>
    <w:rsid w:val="007B6050"/>
    <w:rsid w:val="007C2EE4"/>
    <w:rsid w:val="007D1CC3"/>
    <w:rsid w:val="007E36E4"/>
    <w:rsid w:val="00806F9A"/>
    <w:rsid w:val="008150BC"/>
    <w:rsid w:val="00831C17"/>
    <w:rsid w:val="008330C4"/>
    <w:rsid w:val="0083746E"/>
    <w:rsid w:val="00841D44"/>
    <w:rsid w:val="00872401"/>
    <w:rsid w:val="00893359"/>
    <w:rsid w:val="008A7E30"/>
    <w:rsid w:val="008B2A53"/>
    <w:rsid w:val="008B3B48"/>
    <w:rsid w:val="008B7E3A"/>
    <w:rsid w:val="008E5D85"/>
    <w:rsid w:val="008E75B5"/>
    <w:rsid w:val="0090098C"/>
    <w:rsid w:val="00903AFB"/>
    <w:rsid w:val="00907312"/>
    <w:rsid w:val="00930138"/>
    <w:rsid w:val="00947BF3"/>
    <w:rsid w:val="00947C62"/>
    <w:rsid w:val="00962C31"/>
    <w:rsid w:val="00966866"/>
    <w:rsid w:val="009B7D8E"/>
    <w:rsid w:val="009D0F60"/>
    <w:rsid w:val="009E28F6"/>
    <w:rsid w:val="00A07119"/>
    <w:rsid w:val="00A143AB"/>
    <w:rsid w:val="00A1628D"/>
    <w:rsid w:val="00A23586"/>
    <w:rsid w:val="00A23700"/>
    <w:rsid w:val="00A55804"/>
    <w:rsid w:val="00A600DE"/>
    <w:rsid w:val="00A72EE1"/>
    <w:rsid w:val="00A740A6"/>
    <w:rsid w:val="00A757D1"/>
    <w:rsid w:val="00A7599A"/>
    <w:rsid w:val="00A81ABC"/>
    <w:rsid w:val="00A9083C"/>
    <w:rsid w:val="00A91859"/>
    <w:rsid w:val="00AB1D27"/>
    <w:rsid w:val="00AB3073"/>
    <w:rsid w:val="00AB5BC3"/>
    <w:rsid w:val="00AC54CC"/>
    <w:rsid w:val="00AD0F68"/>
    <w:rsid w:val="00AD21B2"/>
    <w:rsid w:val="00AD566D"/>
    <w:rsid w:val="00AD6940"/>
    <w:rsid w:val="00AE1615"/>
    <w:rsid w:val="00AE2A26"/>
    <w:rsid w:val="00B02D99"/>
    <w:rsid w:val="00B30D36"/>
    <w:rsid w:val="00B47BB9"/>
    <w:rsid w:val="00B95686"/>
    <w:rsid w:val="00B96321"/>
    <w:rsid w:val="00BC749E"/>
    <w:rsid w:val="00BD2AA3"/>
    <w:rsid w:val="00BE0169"/>
    <w:rsid w:val="00BE44A2"/>
    <w:rsid w:val="00BE4C2B"/>
    <w:rsid w:val="00C0762C"/>
    <w:rsid w:val="00C07BB7"/>
    <w:rsid w:val="00C102BD"/>
    <w:rsid w:val="00C211A9"/>
    <w:rsid w:val="00C32963"/>
    <w:rsid w:val="00C3770A"/>
    <w:rsid w:val="00C42694"/>
    <w:rsid w:val="00C52CC7"/>
    <w:rsid w:val="00C55219"/>
    <w:rsid w:val="00C57987"/>
    <w:rsid w:val="00C654CB"/>
    <w:rsid w:val="00C86BD4"/>
    <w:rsid w:val="00C92B9F"/>
    <w:rsid w:val="00C94A2C"/>
    <w:rsid w:val="00C97A1D"/>
    <w:rsid w:val="00CA137A"/>
    <w:rsid w:val="00CA253C"/>
    <w:rsid w:val="00CA31C4"/>
    <w:rsid w:val="00CB342B"/>
    <w:rsid w:val="00CB7864"/>
    <w:rsid w:val="00CD5A5C"/>
    <w:rsid w:val="00CD7D71"/>
    <w:rsid w:val="00CE2870"/>
    <w:rsid w:val="00CE7B55"/>
    <w:rsid w:val="00CF7A4C"/>
    <w:rsid w:val="00D05498"/>
    <w:rsid w:val="00D10787"/>
    <w:rsid w:val="00D12D42"/>
    <w:rsid w:val="00D22D9B"/>
    <w:rsid w:val="00D327AC"/>
    <w:rsid w:val="00D4414A"/>
    <w:rsid w:val="00D54458"/>
    <w:rsid w:val="00D57251"/>
    <w:rsid w:val="00D72ADC"/>
    <w:rsid w:val="00D73CA6"/>
    <w:rsid w:val="00D742C8"/>
    <w:rsid w:val="00D849E2"/>
    <w:rsid w:val="00D91529"/>
    <w:rsid w:val="00DA3F1E"/>
    <w:rsid w:val="00DA6190"/>
    <w:rsid w:val="00DC5F26"/>
    <w:rsid w:val="00DD4A1A"/>
    <w:rsid w:val="00DD70B8"/>
    <w:rsid w:val="00E03783"/>
    <w:rsid w:val="00E03D45"/>
    <w:rsid w:val="00E23438"/>
    <w:rsid w:val="00E2562B"/>
    <w:rsid w:val="00E51C08"/>
    <w:rsid w:val="00E61C7A"/>
    <w:rsid w:val="00E848AD"/>
    <w:rsid w:val="00E86F0B"/>
    <w:rsid w:val="00EA0E18"/>
    <w:rsid w:val="00EB4821"/>
    <w:rsid w:val="00EB73DB"/>
    <w:rsid w:val="00EC10FB"/>
    <w:rsid w:val="00EC191E"/>
    <w:rsid w:val="00ED31C9"/>
    <w:rsid w:val="00EE5E52"/>
    <w:rsid w:val="00EF5F44"/>
    <w:rsid w:val="00F34C33"/>
    <w:rsid w:val="00F410F2"/>
    <w:rsid w:val="00F43718"/>
    <w:rsid w:val="00F527FC"/>
    <w:rsid w:val="00F54EF0"/>
    <w:rsid w:val="00F637CB"/>
    <w:rsid w:val="00F66C74"/>
    <w:rsid w:val="00F71F21"/>
    <w:rsid w:val="00F853F5"/>
    <w:rsid w:val="00FA34FB"/>
    <w:rsid w:val="00FC2450"/>
    <w:rsid w:val="00FD31B5"/>
    <w:rsid w:val="00FE18E9"/>
    <w:rsid w:val="00FF14C0"/>
    <w:rsid w:val="00FF36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F317"/>
  <w15:docId w15:val="{2F077D91-7318-2145-9E77-15AB9994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E30"/>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link w:val="Heading1Char"/>
    <w:uiPriority w:val="9"/>
    <w:qFormat/>
    <w:rsid w:val="00CE2870"/>
    <w:pPr>
      <w:ind w:left="200"/>
      <w:outlineLvl w:val="0"/>
    </w:pPr>
    <w:rPr>
      <w:rFonts w:ascii="Arial" w:eastAsia="Arial" w:hAnsi="Arial" w:cs="Arial"/>
      <w:b/>
      <w:bCs/>
    </w:rPr>
  </w:style>
  <w:style w:type="paragraph" w:styleId="Heading2">
    <w:name w:val="heading 2"/>
    <w:basedOn w:val="Normal"/>
    <w:next w:val="Normal"/>
    <w:link w:val="Heading2Char"/>
    <w:uiPriority w:val="9"/>
    <w:unhideWhenUsed/>
    <w:qFormat/>
    <w:rsid w:val="00267DB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48"/>
      <w:ind w:left="461"/>
    </w:pPr>
    <w:rPr>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831C17"/>
    <w:pPr>
      <w:spacing w:before="100" w:beforeAutospacing="1" w:after="100" w:afterAutospacing="1"/>
    </w:pPr>
  </w:style>
  <w:style w:type="character" w:styleId="Hyperlink">
    <w:name w:val="Hyperlink"/>
    <w:basedOn w:val="DefaultParagraphFont"/>
    <w:uiPriority w:val="99"/>
    <w:unhideWhenUsed/>
    <w:rsid w:val="00E848AD"/>
    <w:rPr>
      <w:color w:val="0000FF" w:themeColor="hyperlink"/>
      <w:u w:val="single"/>
    </w:rPr>
  </w:style>
  <w:style w:type="character" w:styleId="UnresolvedMention">
    <w:name w:val="Unresolved Mention"/>
    <w:basedOn w:val="DefaultParagraphFont"/>
    <w:uiPriority w:val="99"/>
    <w:semiHidden/>
    <w:unhideWhenUsed/>
    <w:rsid w:val="00E848AD"/>
    <w:rPr>
      <w:color w:val="605E5C"/>
      <w:shd w:val="clear" w:color="auto" w:fill="E1DFDD"/>
    </w:rPr>
  </w:style>
  <w:style w:type="character" w:customStyle="1" w:styleId="Heading1Char">
    <w:name w:val="Heading 1 Char"/>
    <w:basedOn w:val="DefaultParagraphFont"/>
    <w:link w:val="Heading1"/>
    <w:uiPriority w:val="9"/>
    <w:rsid w:val="00CE2870"/>
    <w:rPr>
      <w:rFonts w:ascii="Arial" w:eastAsia="Arial" w:hAnsi="Arial" w:cs="Arial"/>
      <w:b/>
      <w:bCs/>
      <w:sz w:val="24"/>
      <w:szCs w:val="24"/>
    </w:rPr>
  </w:style>
  <w:style w:type="character" w:customStyle="1" w:styleId="Heading2Char">
    <w:name w:val="Heading 2 Char"/>
    <w:basedOn w:val="DefaultParagraphFont"/>
    <w:link w:val="Heading2"/>
    <w:uiPriority w:val="9"/>
    <w:rsid w:val="00267DBC"/>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267DBC"/>
    <w:rPr>
      <w:b/>
      <w:bCs/>
    </w:rPr>
  </w:style>
  <w:style w:type="character" w:customStyle="1" w:styleId="apple-converted-space">
    <w:name w:val="apple-converted-space"/>
    <w:basedOn w:val="DefaultParagraphFont"/>
    <w:rsid w:val="00267DBC"/>
  </w:style>
  <w:style w:type="character" w:styleId="Emphasis">
    <w:name w:val="Emphasis"/>
    <w:basedOn w:val="DefaultParagraphFont"/>
    <w:uiPriority w:val="20"/>
    <w:qFormat/>
    <w:rsid w:val="00267DBC"/>
    <w:rPr>
      <w:i/>
      <w:iCs/>
    </w:rPr>
  </w:style>
  <w:style w:type="character" w:customStyle="1" w:styleId="md-ignore">
    <w:name w:val="md-ignore"/>
    <w:basedOn w:val="DefaultParagraphFont"/>
    <w:rsid w:val="002C1650"/>
  </w:style>
  <w:style w:type="character" w:customStyle="1" w:styleId="mi">
    <w:name w:val="mi"/>
    <w:basedOn w:val="DefaultParagraphFont"/>
    <w:rsid w:val="002C1650"/>
  </w:style>
  <w:style w:type="character" w:customStyle="1" w:styleId="mn">
    <w:name w:val="mn"/>
    <w:basedOn w:val="DefaultParagraphFont"/>
    <w:rsid w:val="002C1650"/>
  </w:style>
  <w:style w:type="character" w:customStyle="1" w:styleId="mo">
    <w:name w:val="mo"/>
    <w:basedOn w:val="DefaultParagraphFont"/>
    <w:rsid w:val="002C1650"/>
  </w:style>
  <w:style w:type="character" w:styleId="PlaceholderText">
    <w:name w:val="Placeholder Text"/>
    <w:basedOn w:val="DefaultParagraphFont"/>
    <w:uiPriority w:val="99"/>
    <w:semiHidden/>
    <w:rsid w:val="00893359"/>
    <w:rPr>
      <w:color w:val="666666"/>
    </w:rPr>
  </w:style>
  <w:style w:type="character" w:styleId="FollowedHyperlink">
    <w:name w:val="FollowedHyperlink"/>
    <w:basedOn w:val="DefaultParagraphFont"/>
    <w:uiPriority w:val="99"/>
    <w:semiHidden/>
    <w:unhideWhenUsed/>
    <w:rsid w:val="00AE1615"/>
    <w:rPr>
      <w:color w:val="800080" w:themeColor="followedHyperlink"/>
      <w:u w:val="single"/>
    </w:rPr>
  </w:style>
  <w:style w:type="paragraph" w:styleId="Caption">
    <w:name w:val="caption"/>
    <w:basedOn w:val="Normal"/>
    <w:next w:val="Normal"/>
    <w:uiPriority w:val="35"/>
    <w:unhideWhenUsed/>
    <w:qFormat/>
    <w:rsid w:val="00C0762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1814">
      <w:bodyDiv w:val="1"/>
      <w:marLeft w:val="0"/>
      <w:marRight w:val="0"/>
      <w:marTop w:val="0"/>
      <w:marBottom w:val="0"/>
      <w:divBdr>
        <w:top w:val="none" w:sz="0" w:space="0" w:color="auto"/>
        <w:left w:val="none" w:sz="0" w:space="0" w:color="auto"/>
        <w:bottom w:val="none" w:sz="0" w:space="0" w:color="auto"/>
        <w:right w:val="none" w:sz="0" w:space="0" w:color="auto"/>
      </w:divBdr>
      <w:divsChild>
        <w:div w:id="23408767">
          <w:marLeft w:val="0"/>
          <w:marRight w:val="0"/>
          <w:marTop w:val="0"/>
          <w:marBottom w:val="0"/>
          <w:divBdr>
            <w:top w:val="none" w:sz="0" w:space="0" w:color="auto"/>
            <w:left w:val="none" w:sz="0" w:space="0" w:color="auto"/>
            <w:bottom w:val="none" w:sz="0" w:space="0" w:color="auto"/>
            <w:right w:val="none" w:sz="0" w:space="0" w:color="auto"/>
          </w:divBdr>
          <w:divsChild>
            <w:div w:id="12362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3974">
      <w:bodyDiv w:val="1"/>
      <w:marLeft w:val="0"/>
      <w:marRight w:val="0"/>
      <w:marTop w:val="0"/>
      <w:marBottom w:val="0"/>
      <w:divBdr>
        <w:top w:val="none" w:sz="0" w:space="0" w:color="auto"/>
        <w:left w:val="none" w:sz="0" w:space="0" w:color="auto"/>
        <w:bottom w:val="none" w:sz="0" w:space="0" w:color="auto"/>
        <w:right w:val="none" w:sz="0" w:space="0" w:color="auto"/>
      </w:divBdr>
      <w:divsChild>
        <w:div w:id="1925138924">
          <w:marLeft w:val="0"/>
          <w:marRight w:val="0"/>
          <w:marTop w:val="0"/>
          <w:marBottom w:val="0"/>
          <w:divBdr>
            <w:top w:val="none" w:sz="0" w:space="0" w:color="auto"/>
            <w:left w:val="none" w:sz="0" w:space="0" w:color="auto"/>
            <w:bottom w:val="none" w:sz="0" w:space="0" w:color="auto"/>
            <w:right w:val="none" w:sz="0" w:space="0" w:color="auto"/>
          </w:divBdr>
          <w:divsChild>
            <w:div w:id="10777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620">
      <w:bodyDiv w:val="1"/>
      <w:marLeft w:val="0"/>
      <w:marRight w:val="0"/>
      <w:marTop w:val="0"/>
      <w:marBottom w:val="0"/>
      <w:divBdr>
        <w:top w:val="none" w:sz="0" w:space="0" w:color="auto"/>
        <w:left w:val="none" w:sz="0" w:space="0" w:color="auto"/>
        <w:bottom w:val="none" w:sz="0" w:space="0" w:color="auto"/>
        <w:right w:val="none" w:sz="0" w:space="0" w:color="auto"/>
      </w:divBdr>
    </w:div>
    <w:div w:id="182326639">
      <w:bodyDiv w:val="1"/>
      <w:marLeft w:val="0"/>
      <w:marRight w:val="0"/>
      <w:marTop w:val="0"/>
      <w:marBottom w:val="0"/>
      <w:divBdr>
        <w:top w:val="none" w:sz="0" w:space="0" w:color="auto"/>
        <w:left w:val="none" w:sz="0" w:space="0" w:color="auto"/>
        <w:bottom w:val="none" w:sz="0" w:space="0" w:color="auto"/>
        <w:right w:val="none" w:sz="0" w:space="0" w:color="auto"/>
      </w:divBdr>
      <w:divsChild>
        <w:div w:id="598761322">
          <w:marLeft w:val="0"/>
          <w:marRight w:val="0"/>
          <w:marTop w:val="0"/>
          <w:marBottom w:val="0"/>
          <w:divBdr>
            <w:top w:val="none" w:sz="0" w:space="0" w:color="auto"/>
            <w:left w:val="none" w:sz="0" w:space="0" w:color="auto"/>
            <w:bottom w:val="none" w:sz="0" w:space="0" w:color="auto"/>
            <w:right w:val="none" w:sz="0" w:space="0" w:color="auto"/>
          </w:divBdr>
          <w:divsChild>
            <w:div w:id="21278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9606">
      <w:bodyDiv w:val="1"/>
      <w:marLeft w:val="0"/>
      <w:marRight w:val="0"/>
      <w:marTop w:val="0"/>
      <w:marBottom w:val="0"/>
      <w:divBdr>
        <w:top w:val="none" w:sz="0" w:space="0" w:color="auto"/>
        <w:left w:val="none" w:sz="0" w:space="0" w:color="auto"/>
        <w:bottom w:val="none" w:sz="0" w:space="0" w:color="auto"/>
        <w:right w:val="none" w:sz="0" w:space="0" w:color="auto"/>
      </w:divBdr>
      <w:divsChild>
        <w:div w:id="1053627047">
          <w:marLeft w:val="0"/>
          <w:marRight w:val="0"/>
          <w:marTop w:val="0"/>
          <w:marBottom w:val="0"/>
          <w:divBdr>
            <w:top w:val="none" w:sz="0" w:space="0" w:color="auto"/>
            <w:left w:val="none" w:sz="0" w:space="0" w:color="auto"/>
            <w:bottom w:val="none" w:sz="0" w:space="0" w:color="auto"/>
            <w:right w:val="none" w:sz="0" w:space="0" w:color="auto"/>
          </w:divBdr>
          <w:divsChild>
            <w:div w:id="16243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4196">
      <w:bodyDiv w:val="1"/>
      <w:marLeft w:val="0"/>
      <w:marRight w:val="0"/>
      <w:marTop w:val="0"/>
      <w:marBottom w:val="0"/>
      <w:divBdr>
        <w:top w:val="none" w:sz="0" w:space="0" w:color="auto"/>
        <w:left w:val="none" w:sz="0" w:space="0" w:color="auto"/>
        <w:bottom w:val="none" w:sz="0" w:space="0" w:color="auto"/>
        <w:right w:val="none" w:sz="0" w:space="0" w:color="auto"/>
      </w:divBdr>
      <w:divsChild>
        <w:div w:id="951084129">
          <w:marLeft w:val="0"/>
          <w:marRight w:val="0"/>
          <w:marTop w:val="0"/>
          <w:marBottom w:val="0"/>
          <w:divBdr>
            <w:top w:val="none" w:sz="0" w:space="0" w:color="auto"/>
            <w:left w:val="none" w:sz="0" w:space="0" w:color="auto"/>
            <w:bottom w:val="none" w:sz="0" w:space="0" w:color="auto"/>
            <w:right w:val="none" w:sz="0" w:space="0" w:color="auto"/>
          </w:divBdr>
          <w:divsChild>
            <w:div w:id="15655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7106">
      <w:bodyDiv w:val="1"/>
      <w:marLeft w:val="0"/>
      <w:marRight w:val="0"/>
      <w:marTop w:val="0"/>
      <w:marBottom w:val="0"/>
      <w:divBdr>
        <w:top w:val="none" w:sz="0" w:space="0" w:color="auto"/>
        <w:left w:val="none" w:sz="0" w:space="0" w:color="auto"/>
        <w:bottom w:val="none" w:sz="0" w:space="0" w:color="auto"/>
        <w:right w:val="none" w:sz="0" w:space="0" w:color="auto"/>
      </w:divBdr>
      <w:divsChild>
        <w:div w:id="1660771058">
          <w:marLeft w:val="0"/>
          <w:marRight w:val="0"/>
          <w:marTop w:val="0"/>
          <w:marBottom w:val="0"/>
          <w:divBdr>
            <w:top w:val="none" w:sz="0" w:space="0" w:color="auto"/>
            <w:left w:val="none" w:sz="0" w:space="0" w:color="auto"/>
            <w:bottom w:val="none" w:sz="0" w:space="0" w:color="auto"/>
            <w:right w:val="none" w:sz="0" w:space="0" w:color="auto"/>
          </w:divBdr>
          <w:divsChild>
            <w:div w:id="211960582">
              <w:marLeft w:val="0"/>
              <w:marRight w:val="0"/>
              <w:marTop w:val="0"/>
              <w:marBottom w:val="0"/>
              <w:divBdr>
                <w:top w:val="none" w:sz="0" w:space="0" w:color="auto"/>
                <w:left w:val="none" w:sz="0" w:space="0" w:color="auto"/>
                <w:bottom w:val="none" w:sz="0" w:space="0" w:color="auto"/>
                <w:right w:val="none" w:sz="0" w:space="0" w:color="auto"/>
              </w:divBdr>
              <w:divsChild>
                <w:div w:id="20001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59308">
      <w:bodyDiv w:val="1"/>
      <w:marLeft w:val="0"/>
      <w:marRight w:val="0"/>
      <w:marTop w:val="0"/>
      <w:marBottom w:val="0"/>
      <w:divBdr>
        <w:top w:val="none" w:sz="0" w:space="0" w:color="auto"/>
        <w:left w:val="none" w:sz="0" w:space="0" w:color="auto"/>
        <w:bottom w:val="none" w:sz="0" w:space="0" w:color="auto"/>
        <w:right w:val="none" w:sz="0" w:space="0" w:color="auto"/>
      </w:divBdr>
      <w:divsChild>
        <w:div w:id="673462390">
          <w:marLeft w:val="0"/>
          <w:marRight w:val="0"/>
          <w:marTop w:val="0"/>
          <w:marBottom w:val="0"/>
          <w:divBdr>
            <w:top w:val="none" w:sz="0" w:space="0" w:color="auto"/>
            <w:left w:val="none" w:sz="0" w:space="0" w:color="auto"/>
            <w:bottom w:val="none" w:sz="0" w:space="0" w:color="auto"/>
            <w:right w:val="none" w:sz="0" w:space="0" w:color="auto"/>
          </w:divBdr>
          <w:divsChild>
            <w:div w:id="8579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6826">
      <w:bodyDiv w:val="1"/>
      <w:marLeft w:val="0"/>
      <w:marRight w:val="0"/>
      <w:marTop w:val="0"/>
      <w:marBottom w:val="0"/>
      <w:divBdr>
        <w:top w:val="none" w:sz="0" w:space="0" w:color="auto"/>
        <w:left w:val="none" w:sz="0" w:space="0" w:color="auto"/>
        <w:bottom w:val="none" w:sz="0" w:space="0" w:color="auto"/>
        <w:right w:val="none" w:sz="0" w:space="0" w:color="auto"/>
      </w:divBdr>
      <w:divsChild>
        <w:div w:id="1958639258">
          <w:marLeft w:val="0"/>
          <w:marRight w:val="0"/>
          <w:marTop w:val="0"/>
          <w:marBottom w:val="0"/>
          <w:divBdr>
            <w:top w:val="none" w:sz="0" w:space="0" w:color="auto"/>
            <w:left w:val="none" w:sz="0" w:space="0" w:color="auto"/>
            <w:bottom w:val="none" w:sz="0" w:space="0" w:color="auto"/>
            <w:right w:val="none" w:sz="0" w:space="0" w:color="auto"/>
          </w:divBdr>
          <w:divsChild>
            <w:div w:id="8455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2367">
      <w:bodyDiv w:val="1"/>
      <w:marLeft w:val="0"/>
      <w:marRight w:val="0"/>
      <w:marTop w:val="0"/>
      <w:marBottom w:val="0"/>
      <w:divBdr>
        <w:top w:val="none" w:sz="0" w:space="0" w:color="auto"/>
        <w:left w:val="none" w:sz="0" w:space="0" w:color="auto"/>
        <w:bottom w:val="none" w:sz="0" w:space="0" w:color="auto"/>
        <w:right w:val="none" w:sz="0" w:space="0" w:color="auto"/>
      </w:divBdr>
    </w:div>
    <w:div w:id="546838414">
      <w:bodyDiv w:val="1"/>
      <w:marLeft w:val="0"/>
      <w:marRight w:val="0"/>
      <w:marTop w:val="0"/>
      <w:marBottom w:val="0"/>
      <w:divBdr>
        <w:top w:val="none" w:sz="0" w:space="0" w:color="auto"/>
        <w:left w:val="none" w:sz="0" w:space="0" w:color="auto"/>
        <w:bottom w:val="none" w:sz="0" w:space="0" w:color="auto"/>
        <w:right w:val="none" w:sz="0" w:space="0" w:color="auto"/>
      </w:divBdr>
    </w:div>
    <w:div w:id="601693966">
      <w:bodyDiv w:val="1"/>
      <w:marLeft w:val="0"/>
      <w:marRight w:val="0"/>
      <w:marTop w:val="0"/>
      <w:marBottom w:val="0"/>
      <w:divBdr>
        <w:top w:val="none" w:sz="0" w:space="0" w:color="auto"/>
        <w:left w:val="none" w:sz="0" w:space="0" w:color="auto"/>
        <w:bottom w:val="none" w:sz="0" w:space="0" w:color="auto"/>
        <w:right w:val="none" w:sz="0" w:space="0" w:color="auto"/>
      </w:divBdr>
      <w:divsChild>
        <w:div w:id="1960181844">
          <w:marLeft w:val="0"/>
          <w:marRight w:val="0"/>
          <w:marTop w:val="0"/>
          <w:marBottom w:val="0"/>
          <w:divBdr>
            <w:top w:val="none" w:sz="0" w:space="0" w:color="auto"/>
            <w:left w:val="none" w:sz="0" w:space="0" w:color="auto"/>
            <w:bottom w:val="none" w:sz="0" w:space="0" w:color="auto"/>
            <w:right w:val="none" w:sz="0" w:space="0" w:color="auto"/>
          </w:divBdr>
          <w:divsChild>
            <w:div w:id="13108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3175">
      <w:bodyDiv w:val="1"/>
      <w:marLeft w:val="0"/>
      <w:marRight w:val="0"/>
      <w:marTop w:val="0"/>
      <w:marBottom w:val="0"/>
      <w:divBdr>
        <w:top w:val="none" w:sz="0" w:space="0" w:color="auto"/>
        <w:left w:val="none" w:sz="0" w:space="0" w:color="auto"/>
        <w:bottom w:val="none" w:sz="0" w:space="0" w:color="auto"/>
        <w:right w:val="none" w:sz="0" w:space="0" w:color="auto"/>
      </w:divBdr>
      <w:divsChild>
        <w:div w:id="1867019143">
          <w:marLeft w:val="0"/>
          <w:marRight w:val="0"/>
          <w:marTop w:val="0"/>
          <w:marBottom w:val="0"/>
          <w:divBdr>
            <w:top w:val="none" w:sz="0" w:space="0" w:color="auto"/>
            <w:left w:val="none" w:sz="0" w:space="0" w:color="auto"/>
            <w:bottom w:val="none" w:sz="0" w:space="0" w:color="auto"/>
            <w:right w:val="none" w:sz="0" w:space="0" w:color="auto"/>
          </w:divBdr>
          <w:divsChild>
            <w:div w:id="234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22823">
      <w:bodyDiv w:val="1"/>
      <w:marLeft w:val="0"/>
      <w:marRight w:val="0"/>
      <w:marTop w:val="0"/>
      <w:marBottom w:val="0"/>
      <w:divBdr>
        <w:top w:val="none" w:sz="0" w:space="0" w:color="auto"/>
        <w:left w:val="none" w:sz="0" w:space="0" w:color="auto"/>
        <w:bottom w:val="none" w:sz="0" w:space="0" w:color="auto"/>
        <w:right w:val="none" w:sz="0" w:space="0" w:color="auto"/>
      </w:divBdr>
      <w:divsChild>
        <w:div w:id="840049978">
          <w:marLeft w:val="0"/>
          <w:marRight w:val="0"/>
          <w:marTop w:val="0"/>
          <w:marBottom w:val="0"/>
          <w:divBdr>
            <w:top w:val="none" w:sz="0" w:space="0" w:color="auto"/>
            <w:left w:val="none" w:sz="0" w:space="0" w:color="auto"/>
            <w:bottom w:val="none" w:sz="0" w:space="0" w:color="auto"/>
            <w:right w:val="none" w:sz="0" w:space="0" w:color="auto"/>
          </w:divBdr>
          <w:divsChild>
            <w:div w:id="19543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6929">
      <w:bodyDiv w:val="1"/>
      <w:marLeft w:val="0"/>
      <w:marRight w:val="0"/>
      <w:marTop w:val="0"/>
      <w:marBottom w:val="0"/>
      <w:divBdr>
        <w:top w:val="none" w:sz="0" w:space="0" w:color="auto"/>
        <w:left w:val="none" w:sz="0" w:space="0" w:color="auto"/>
        <w:bottom w:val="none" w:sz="0" w:space="0" w:color="auto"/>
        <w:right w:val="none" w:sz="0" w:space="0" w:color="auto"/>
      </w:divBdr>
      <w:divsChild>
        <w:div w:id="1188642171">
          <w:marLeft w:val="0"/>
          <w:marRight w:val="0"/>
          <w:marTop w:val="0"/>
          <w:marBottom w:val="0"/>
          <w:divBdr>
            <w:top w:val="none" w:sz="0" w:space="0" w:color="auto"/>
            <w:left w:val="none" w:sz="0" w:space="0" w:color="auto"/>
            <w:bottom w:val="none" w:sz="0" w:space="0" w:color="auto"/>
            <w:right w:val="none" w:sz="0" w:space="0" w:color="auto"/>
          </w:divBdr>
          <w:divsChild>
            <w:div w:id="20285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8909">
      <w:bodyDiv w:val="1"/>
      <w:marLeft w:val="0"/>
      <w:marRight w:val="0"/>
      <w:marTop w:val="0"/>
      <w:marBottom w:val="0"/>
      <w:divBdr>
        <w:top w:val="none" w:sz="0" w:space="0" w:color="auto"/>
        <w:left w:val="none" w:sz="0" w:space="0" w:color="auto"/>
        <w:bottom w:val="none" w:sz="0" w:space="0" w:color="auto"/>
        <w:right w:val="none" w:sz="0" w:space="0" w:color="auto"/>
      </w:divBdr>
      <w:divsChild>
        <w:div w:id="2061243528">
          <w:marLeft w:val="0"/>
          <w:marRight w:val="0"/>
          <w:marTop w:val="0"/>
          <w:marBottom w:val="0"/>
          <w:divBdr>
            <w:top w:val="none" w:sz="0" w:space="0" w:color="auto"/>
            <w:left w:val="none" w:sz="0" w:space="0" w:color="auto"/>
            <w:bottom w:val="none" w:sz="0" w:space="0" w:color="auto"/>
            <w:right w:val="none" w:sz="0" w:space="0" w:color="auto"/>
          </w:divBdr>
          <w:divsChild>
            <w:div w:id="6768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9019">
      <w:bodyDiv w:val="1"/>
      <w:marLeft w:val="0"/>
      <w:marRight w:val="0"/>
      <w:marTop w:val="0"/>
      <w:marBottom w:val="0"/>
      <w:divBdr>
        <w:top w:val="none" w:sz="0" w:space="0" w:color="auto"/>
        <w:left w:val="none" w:sz="0" w:space="0" w:color="auto"/>
        <w:bottom w:val="none" w:sz="0" w:space="0" w:color="auto"/>
        <w:right w:val="none" w:sz="0" w:space="0" w:color="auto"/>
      </w:divBdr>
      <w:divsChild>
        <w:div w:id="1543706180">
          <w:marLeft w:val="0"/>
          <w:marRight w:val="0"/>
          <w:marTop w:val="0"/>
          <w:marBottom w:val="0"/>
          <w:divBdr>
            <w:top w:val="none" w:sz="0" w:space="0" w:color="auto"/>
            <w:left w:val="none" w:sz="0" w:space="0" w:color="auto"/>
            <w:bottom w:val="none" w:sz="0" w:space="0" w:color="auto"/>
            <w:right w:val="none" w:sz="0" w:space="0" w:color="auto"/>
          </w:divBdr>
          <w:divsChild>
            <w:div w:id="2831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4120">
      <w:bodyDiv w:val="1"/>
      <w:marLeft w:val="0"/>
      <w:marRight w:val="0"/>
      <w:marTop w:val="0"/>
      <w:marBottom w:val="0"/>
      <w:divBdr>
        <w:top w:val="none" w:sz="0" w:space="0" w:color="auto"/>
        <w:left w:val="none" w:sz="0" w:space="0" w:color="auto"/>
        <w:bottom w:val="none" w:sz="0" w:space="0" w:color="auto"/>
        <w:right w:val="none" w:sz="0" w:space="0" w:color="auto"/>
      </w:divBdr>
    </w:div>
    <w:div w:id="1127119319">
      <w:bodyDiv w:val="1"/>
      <w:marLeft w:val="0"/>
      <w:marRight w:val="0"/>
      <w:marTop w:val="0"/>
      <w:marBottom w:val="0"/>
      <w:divBdr>
        <w:top w:val="none" w:sz="0" w:space="0" w:color="auto"/>
        <w:left w:val="none" w:sz="0" w:space="0" w:color="auto"/>
        <w:bottom w:val="none" w:sz="0" w:space="0" w:color="auto"/>
        <w:right w:val="none" w:sz="0" w:space="0" w:color="auto"/>
      </w:divBdr>
    </w:div>
    <w:div w:id="1151940951">
      <w:bodyDiv w:val="1"/>
      <w:marLeft w:val="0"/>
      <w:marRight w:val="0"/>
      <w:marTop w:val="0"/>
      <w:marBottom w:val="0"/>
      <w:divBdr>
        <w:top w:val="none" w:sz="0" w:space="0" w:color="auto"/>
        <w:left w:val="none" w:sz="0" w:space="0" w:color="auto"/>
        <w:bottom w:val="none" w:sz="0" w:space="0" w:color="auto"/>
        <w:right w:val="none" w:sz="0" w:space="0" w:color="auto"/>
      </w:divBdr>
      <w:divsChild>
        <w:div w:id="1435173309">
          <w:marLeft w:val="0"/>
          <w:marRight w:val="0"/>
          <w:marTop w:val="0"/>
          <w:marBottom w:val="0"/>
          <w:divBdr>
            <w:top w:val="none" w:sz="0" w:space="0" w:color="auto"/>
            <w:left w:val="none" w:sz="0" w:space="0" w:color="auto"/>
            <w:bottom w:val="none" w:sz="0" w:space="0" w:color="auto"/>
            <w:right w:val="none" w:sz="0" w:space="0" w:color="auto"/>
          </w:divBdr>
          <w:divsChild>
            <w:div w:id="1069184791">
              <w:marLeft w:val="0"/>
              <w:marRight w:val="0"/>
              <w:marTop w:val="0"/>
              <w:marBottom w:val="0"/>
              <w:divBdr>
                <w:top w:val="none" w:sz="0" w:space="0" w:color="auto"/>
                <w:left w:val="none" w:sz="0" w:space="0" w:color="auto"/>
                <w:bottom w:val="none" w:sz="0" w:space="0" w:color="auto"/>
                <w:right w:val="none" w:sz="0" w:space="0" w:color="auto"/>
              </w:divBdr>
            </w:div>
          </w:divsChild>
        </w:div>
        <w:div w:id="772361864">
          <w:marLeft w:val="0"/>
          <w:marRight w:val="0"/>
          <w:marTop w:val="0"/>
          <w:marBottom w:val="0"/>
          <w:divBdr>
            <w:top w:val="none" w:sz="0" w:space="0" w:color="auto"/>
            <w:left w:val="none" w:sz="0" w:space="0" w:color="auto"/>
            <w:bottom w:val="none" w:sz="0" w:space="0" w:color="auto"/>
            <w:right w:val="none" w:sz="0" w:space="0" w:color="auto"/>
          </w:divBdr>
        </w:div>
      </w:divsChild>
    </w:div>
    <w:div w:id="1225339718">
      <w:bodyDiv w:val="1"/>
      <w:marLeft w:val="0"/>
      <w:marRight w:val="0"/>
      <w:marTop w:val="0"/>
      <w:marBottom w:val="0"/>
      <w:divBdr>
        <w:top w:val="none" w:sz="0" w:space="0" w:color="auto"/>
        <w:left w:val="none" w:sz="0" w:space="0" w:color="auto"/>
        <w:bottom w:val="none" w:sz="0" w:space="0" w:color="auto"/>
        <w:right w:val="none" w:sz="0" w:space="0" w:color="auto"/>
      </w:divBdr>
      <w:divsChild>
        <w:div w:id="1838492570">
          <w:marLeft w:val="0"/>
          <w:marRight w:val="0"/>
          <w:marTop w:val="0"/>
          <w:marBottom w:val="0"/>
          <w:divBdr>
            <w:top w:val="none" w:sz="0" w:space="0" w:color="auto"/>
            <w:left w:val="none" w:sz="0" w:space="0" w:color="auto"/>
            <w:bottom w:val="none" w:sz="0" w:space="0" w:color="auto"/>
            <w:right w:val="none" w:sz="0" w:space="0" w:color="auto"/>
          </w:divBdr>
          <w:divsChild>
            <w:div w:id="8042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4401">
      <w:bodyDiv w:val="1"/>
      <w:marLeft w:val="0"/>
      <w:marRight w:val="0"/>
      <w:marTop w:val="0"/>
      <w:marBottom w:val="0"/>
      <w:divBdr>
        <w:top w:val="none" w:sz="0" w:space="0" w:color="auto"/>
        <w:left w:val="none" w:sz="0" w:space="0" w:color="auto"/>
        <w:bottom w:val="none" w:sz="0" w:space="0" w:color="auto"/>
        <w:right w:val="none" w:sz="0" w:space="0" w:color="auto"/>
      </w:divBdr>
      <w:divsChild>
        <w:div w:id="650402314">
          <w:marLeft w:val="0"/>
          <w:marRight w:val="0"/>
          <w:marTop w:val="0"/>
          <w:marBottom w:val="0"/>
          <w:divBdr>
            <w:top w:val="none" w:sz="0" w:space="0" w:color="auto"/>
            <w:left w:val="none" w:sz="0" w:space="0" w:color="auto"/>
            <w:bottom w:val="none" w:sz="0" w:space="0" w:color="auto"/>
            <w:right w:val="none" w:sz="0" w:space="0" w:color="auto"/>
          </w:divBdr>
          <w:divsChild>
            <w:div w:id="524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70564">
      <w:bodyDiv w:val="1"/>
      <w:marLeft w:val="0"/>
      <w:marRight w:val="0"/>
      <w:marTop w:val="0"/>
      <w:marBottom w:val="0"/>
      <w:divBdr>
        <w:top w:val="none" w:sz="0" w:space="0" w:color="auto"/>
        <w:left w:val="none" w:sz="0" w:space="0" w:color="auto"/>
        <w:bottom w:val="none" w:sz="0" w:space="0" w:color="auto"/>
        <w:right w:val="none" w:sz="0" w:space="0" w:color="auto"/>
      </w:divBdr>
      <w:divsChild>
        <w:div w:id="641081975">
          <w:marLeft w:val="0"/>
          <w:marRight w:val="0"/>
          <w:marTop w:val="0"/>
          <w:marBottom w:val="0"/>
          <w:divBdr>
            <w:top w:val="none" w:sz="0" w:space="0" w:color="auto"/>
            <w:left w:val="none" w:sz="0" w:space="0" w:color="auto"/>
            <w:bottom w:val="none" w:sz="0" w:space="0" w:color="auto"/>
            <w:right w:val="none" w:sz="0" w:space="0" w:color="auto"/>
          </w:divBdr>
          <w:divsChild>
            <w:div w:id="15027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9479">
      <w:bodyDiv w:val="1"/>
      <w:marLeft w:val="0"/>
      <w:marRight w:val="0"/>
      <w:marTop w:val="0"/>
      <w:marBottom w:val="0"/>
      <w:divBdr>
        <w:top w:val="none" w:sz="0" w:space="0" w:color="auto"/>
        <w:left w:val="none" w:sz="0" w:space="0" w:color="auto"/>
        <w:bottom w:val="none" w:sz="0" w:space="0" w:color="auto"/>
        <w:right w:val="none" w:sz="0" w:space="0" w:color="auto"/>
      </w:divBdr>
    </w:div>
    <w:div w:id="1456213135">
      <w:bodyDiv w:val="1"/>
      <w:marLeft w:val="0"/>
      <w:marRight w:val="0"/>
      <w:marTop w:val="0"/>
      <w:marBottom w:val="0"/>
      <w:divBdr>
        <w:top w:val="none" w:sz="0" w:space="0" w:color="auto"/>
        <w:left w:val="none" w:sz="0" w:space="0" w:color="auto"/>
        <w:bottom w:val="none" w:sz="0" w:space="0" w:color="auto"/>
        <w:right w:val="none" w:sz="0" w:space="0" w:color="auto"/>
      </w:divBdr>
    </w:div>
    <w:div w:id="1467116095">
      <w:bodyDiv w:val="1"/>
      <w:marLeft w:val="0"/>
      <w:marRight w:val="0"/>
      <w:marTop w:val="0"/>
      <w:marBottom w:val="0"/>
      <w:divBdr>
        <w:top w:val="none" w:sz="0" w:space="0" w:color="auto"/>
        <w:left w:val="none" w:sz="0" w:space="0" w:color="auto"/>
        <w:bottom w:val="none" w:sz="0" w:space="0" w:color="auto"/>
        <w:right w:val="none" w:sz="0" w:space="0" w:color="auto"/>
      </w:divBdr>
      <w:divsChild>
        <w:div w:id="288167049">
          <w:marLeft w:val="0"/>
          <w:marRight w:val="0"/>
          <w:marTop w:val="0"/>
          <w:marBottom w:val="0"/>
          <w:divBdr>
            <w:top w:val="none" w:sz="0" w:space="0" w:color="auto"/>
            <w:left w:val="none" w:sz="0" w:space="0" w:color="auto"/>
            <w:bottom w:val="none" w:sz="0" w:space="0" w:color="auto"/>
            <w:right w:val="none" w:sz="0" w:space="0" w:color="auto"/>
          </w:divBdr>
          <w:divsChild>
            <w:div w:id="2025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1627">
      <w:bodyDiv w:val="1"/>
      <w:marLeft w:val="0"/>
      <w:marRight w:val="0"/>
      <w:marTop w:val="0"/>
      <w:marBottom w:val="0"/>
      <w:divBdr>
        <w:top w:val="none" w:sz="0" w:space="0" w:color="auto"/>
        <w:left w:val="none" w:sz="0" w:space="0" w:color="auto"/>
        <w:bottom w:val="none" w:sz="0" w:space="0" w:color="auto"/>
        <w:right w:val="none" w:sz="0" w:space="0" w:color="auto"/>
      </w:divBdr>
      <w:divsChild>
        <w:div w:id="666251553">
          <w:marLeft w:val="0"/>
          <w:marRight w:val="0"/>
          <w:marTop w:val="0"/>
          <w:marBottom w:val="0"/>
          <w:divBdr>
            <w:top w:val="none" w:sz="0" w:space="0" w:color="auto"/>
            <w:left w:val="none" w:sz="0" w:space="0" w:color="auto"/>
            <w:bottom w:val="none" w:sz="0" w:space="0" w:color="auto"/>
            <w:right w:val="none" w:sz="0" w:space="0" w:color="auto"/>
          </w:divBdr>
          <w:divsChild>
            <w:div w:id="458573946">
              <w:marLeft w:val="0"/>
              <w:marRight w:val="0"/>
              <w:marTop w:val="0"/>
              <w:marBottom w:val="0"/>
              <w:divBdr>
                <w:top w:val="none" w:sz="0" w:space="0" w:color="auto"/>
                <w:left w:val="none" w:sz="0" w:space="0" w:color="auto"/>
                <w:bottom w:val="none" w:sz="0" w:space="0" w:color="auto"/>
                <w:right w:val="none" w:sz="0" w:space="0" w:color="auto"/>
              </w:divBdr>
            </w:div>
            <w:div w:id="325085919">
              <w:marLeft w:val="0"/>
              <w:marRight w:val="0"/>
              <w:marTop w:val="0"/>
              <w:marBottom w:val="0"/>
              <w:divBdr>
                <w:top w:val="none" w:sz="0" w:space="0" w:color="auto"/>
                <w:left w:val="none" w:sz="0" w:space="0" w:color="auto"/>
                <w:bottom w:val="none" w:sz="0" w:space="0" w:color="auto"/>
                <w:right w:val="none" w:sz="0" w:space="0" w:color="auto"/>
              </w:divBdr>
            </w:div>
            <w:div w:id="235632834">
              <w:marLeft w:val="0"/>
              <w:marRight w:val="0"/>
              <w:marTop w:val="0"/>
              <w:marBottom w:val="0"/>
              <w:divBdr>
                <w:top w:val="none" w:sz="0" w:space="0" w:color="auto"/>
                <w:left w:val="none" w:sz="0" w:space="0" w:color="auto"/>
                <w:bottom w:val="none" w:sz="0" w:space="0" w:color="auto"/>
                <w:right w:val="none" w:sz="0" w:space="0" w:color="auto"/>
              </w:divBdr>
            </w:div>
            <w:div w:id="1631665411">
              <w:marLeft w:val="0"/>
              <w:marRight w:val="0"/>
              <w:marTop w:val="0"/>
              <w:marBottom w:val="0"/>
              <w:divBdr>
                <w:top w:val="none" w:sz="0" w:space="0" w:color="auto"/>
                <w:left w:val="none" w:sz="0" w:space="0" w:color="auto"/>
                <w:bottom w:val="none" w:sz="0" w:space="0" w:color="auto"/>
                <w:right w:val="none" w:sz="0" w:space="0" w:color="auto"/>
              </w:divBdr>
            </w:div>
            <w:div w:id="1152520422">
              <w:marLeft w:val="0"/>
              <w:marRight w:val="0"/>
              <w:marTop w:val="0"/>
              <w:marBottom w:val="0"/>
              <w:divBdr>
                <w:top w:val="none" w:sz="0" w:space="0" w:color="auto"/>
                <w:left w:val="none" w:sz="0" w:space="0" w:color="auto"/>
                <w:bottom w:val="none" w:sz="0" w:space="0" w:color="auto"/>
                <w:right w:val="none" w:sz="0" w:space="0" w:color="auto"/>
              </w:divBdr>
            </w:div>
            <w:div w:id="1384644739">
              <w:marLeft w:val="0"/>
              <w:marRight w:val="0"/>
              <w:marTop w:val="0"/>
              <w:marBottom w:val="0"/>
              <w:divBdr>
                <w:top w:val="none" w:sz="0" w:space="0" w:color="auto"/>
                <w:left w:val="none" w:sz="0" w:space="0" w:color="auto"/>
                <w:bottom w:val="none" w:sz="0" w:space="0" w:color="auto"/>
                <w:right w:val="none" w:sz="0" w:space="0" w:color="auto"/>
              </w:divBdr>
            </w:div>
            <w:div w:id="596911642">
              <w:marLeft w:val="0"/>
              <w:marRight w:val="0"/>
              <w:marTop w:val="0"/>
              <w:marBottom w:val="0"/>
              <w:divBdr>
                <w:top w:val="none" w:sz="0" w:space="0" w:color="auto"/>
                <w:left w:val="none" w:sz="0" w:space="0" w:color="auto"/>
                <w:bottom w:val="none" w:sz="0" w:space="0" w:color="auto"/>
                <w:right w:val="none" w:sz="0" w:space="0" w:color="auto"/>
              </w:divBdr>
            </w:div>
            <w:div w:id="996032112">
              <w:marLeft w:val="0"/>
              <w:marRight w:val="0"/>
              <w:marTop w:val="0"/>
              <w:marBottom w:val="0"/>
              <w:divBdr>
                <w:top w:val="none" w:sz="0" w:space="0" w:color="auto"/>
                <w:left w:val="none" w:sz="0" w:space="0" w:color="auto"/>
                <w:bottom w:val="none" w:sz="0" w:space="0" w:color="auto"/>
                <w:right w:val="none" w:sz="0" w:space="0" w:color="auto"/>
              </w:divBdr>
            </w:div>
            <w:div w:id="1863393489">
              <w:marLeft w:val="0"/>
              <w:marRight w:val="0"/>
              <w:marTop w:val="0"/>
              <w:marBottom w:val="0"/>
              <w:divBdr>
                <w:top w:val="none" w:sz="0" w:space="0" w:color="auto"/>
                <w:left w:val="none" w:sz="0" w:space="0" w:color="auto"/>
                <w:bottom w:val="none" w:sz="0" w:space="0" w:color="auto"/>
                <w:right w:val="none" w:sz="0" w:space="0" w:color="auto"/>
              </w:divBdr>
            </w:div>
            <w:div w:id="21385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7579">
      <w:bodyDiv w:val="1"/>
      <w:marLeft w:val="0"/>
      <w:marRight w:val="0"/>
      <w:marTop w:val="0"/>
      <w:marBottom w:val="0"/>
      <w:divBdr>
        <w:top w:val="none" w:sz="0" w:space="0" w:color="auto"/>
        <w:left w:val="none" w:sz="0" w:space="0" w:color="auto"/>
        <w:bottom w:val="none" w:sz="0" w:space="0" w:color="auto"/>
        <w:right w:val="none" w:sz="0" w:space="0" w:color="auto"/>
      </w:divBdr>
      <w:divsChild>
        <w:div w:id="2103210801">
          <w:marLeft w:val="0"/>
          <w:marRight w:val="0"/>
          <w:marTop w:val="0"/>
          <w:marBottom w:val="0"/>
          <w:divBdr>
            <w:top w:val="none" w:sz="0" w:space="0" w:color="auto"/>
            <w:left w:val="none" w:sz="0" w:space="0" w:color="auto"/>
            <w:bottom w:val="none" w:sz="0" w:space="0" w:color="auto"/>
            <w:right w:val="none" w:sz="0" w:space="0" w:color="auto"/>
          </w:divBdr>
          <w:divsChild>
            <w:div w:id="1779327531">
              <w:marLeft w:val="0"/>
              <w:marRight w:val="0"/>
              <w:marTop w:val="0"/>
              <w:marBottom w:val="0"/>
              <w:divBdr>
                <w:top w:val="none" w:sz="0" w:space="0" w:color="auto"/>
                <w:left w:val="none" w:sz="0" w:space="0" w:color="auto"/>
                <w:bottom w:val="none" w:sz="0" w:space="0" w:color="auto"/>
                <w:right w:val="none" w:sz="0" w:space="0" w:color="auto"/>
              </w:divBdr>
            </w:div>
            <w:div w:id="692415806">
              <w:marLeft w:val="0"/>
              <w:marRight w:val="0"/>
              <w:marTop w:val="0"/>
              <w:marBottom w:val="0"/>
              <w:divBdr>
                <w:top w:val="none" w:sz="0" w:space="0" w:color="auto"/>
                <w:left w:val="none" w:sz="0" w:space="0" w:color="auto"/>
                <w:bottom w:val="none" w:sz="0" w:space="0" w:color="auto"/>
                <w:right w:val="none" w:sz="0" w:space="0" w:color="auto"/>
              </w:divBdr>
            </w:div>
            <w:div w:id="2094861903">
              <w:marLeft w:val="0"/>
              <w:marRight w:val="0"/>
              <w:marTop w:val="0"/>
              <w:marBottom w:val="0"/>
              <w:divBdr>
                <w:top w:val="none" w:sz="0" w:space="0" w:color="auto"/>
                <w:left w:val="none" w:sz="0" w:space="0" w:color="auto"/>
                <w:bottom w:val="none" w:sz="0" w:space="0" w:color="auto"/>
                <w:right w:val="none" w:sz="0" w:space="0" w:color="auto"/>
              </w:divBdr>
            </w:div>
            <w:div w:id="17566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5288">
      <w:bodyDiv w:val="1"/>
      <w:marLeft w:val="0"/>
      <w:marRight w:val="0"/>
      <w:marTop w:val="0"/>
      <w:marBottom w:val="0"/>
      <w:divBdr>
        <w:top w:val="none" w:sz="0" w:space="0" w:color="auto"/>
        <w:left w:val="none" w:sz="0" w:space="0" w:color="auto"/>
        <w:bottom w:val="none" w:sz="0" w:space="0" w:color="auto"/>
        <w:right w:val="none" w:sz="0" w:space="0" w:color="auto"/>
      </w:divBdr>
      <w:divsChild>
        <w:div w:id="91823305">
          <w:marLeft w:val="0"/>
          <w:marRight w:val="0"/>
          <w:marTop w:val="0"/>
          <w:marBottom w:val="0"/>
          <w:divBdr>
            <w:top w:val="none" w:sz="0" w:space="0" w:color="auto"/>
            <w:left w:val="none" w:sz="0" w:space="0" w:color="auto"/>
            <w:bottom w:val="none" w:sz="0" w:space="0" w:color="auto"/>
            <w:right w:val="none" w:sz="0" w:space="0" w:color="auto"/>
          </w:divBdr>
          <w:divsChild>
            <w:div w:id="10436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00352">
      <w:bodyDiv w:val="1"/>
      <w:marLeft w:val="0"/>
      <w:marRight w:val="0"/>
      <w:marTop w:val="0"/>
      <w:marBottom w:val="0"/>
      <w:divBdr>
        <w:top w:val="none" w:sz="0" w:space="0" w:color="auto"/>
        <w:left w:val="none" w:sz="0" w:space="0" w:color="auto"/>
        <w:bottom w:val="none" w:sz="0" w:space="0" w:color="auto"/>
        <w:right w:val="none" w:sz="0" w:space="0" w:color="auto"/>
      </w:divBdr>
      <w:divsChild>
        <w:div w:id="223222004">
          <w:marLeft w:val="0"/>
          <w:marRight w:val="0"/>
          <w:marTop w:val="0"/>
          <w:marBottom w:val="0"/>
          <w:divBdr>
            <w:top w:val="none" w:sz="0" w:space="0" w:color="auto"/>
            <w:left w:val="none" w:sz="0" w:space="0" w:color="auto"/>
            <w:bottom w:val="none" w:sz="0" w:space="0" w:color="auto"/>
            <w:right w:val="none" w:sz="0" w:space="0" w:color="auto"/>
          </w:divBdr>
          <w:divsChild>
            <w:div w:id="106838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8769">
      <w:bodyDiv w:val="1"/>
      <w:marLeft w:val="0"/>
      <w:marRight w:val="0"/>
      <w:marTop w:val="0"/>
      <w:marBottom w:val="0"/>
      <w:divBdr>
        <w:top w:val="none" w:sz="0" w:space="0" w:color="auto"/>
        <w:left w:val="none" w:sz="0" w:space="0" w:color="auto"/>
        <w:bottom w:val="none" w:sz="0" w:space="0" w:color="auto"/>
        <w:right w:val="none" w:sz="0" w:space="0" w:color="auto"/>
      </w:divBdr>
      <w:divsChild>
        <w:div w:id="143354166">
          <w:marLeft w:val="0"/>
          <w:marRight w:val="0"/>
          <w:marTop w:val="0"/>
          <w:marBottom w:val="0"/>
          <w:divBdr>
            <w:top w:val="none" w:sz="0" w:space="0" w:color="auto"/>
            <w:left w:val="none" w:sz="0" w:space="0" w:color="auto"/>
            <w:bottom w:val="none" w:sz="0" w:space="0" w:color="auto"/>
            <w:right w:val="none" w:sz="0" w:space="0" w:color="auto"/>
          </w:divBdr>
          <w:divsChild>
            <w:div w:id="19360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7364">
      <w:bodyDiv w:val="1"/>
      <w:marLeft w:val="0"/>
      <w:marRight w:val="0"/>
      <w:marTop w:val="0"/>
      <w:marBottom w:val="0"/>
      <w:divBdr>
        <w:top w:val="none" w:sz="0" w:space="0" w:color="auto"/>
        <w:left w:val="none" w:sz="0" w:space="0" w:color="auto"/>
        <w:bottom w:val="none" w:sz="0" w:space="0" w:color="auto"/>
        <w:right w:val="none" w:sz="0" w:space="0" w:color="auto"/>
      </w:divBdr>
      <w:divsChild>
        <w:div w:id="579558556">
          <w:marLeft w:val="0"/>
          <w:marRight w:val="0"/>
          <w:marTop w:val="0"/>
          <w:marBottom w:val="0"/>
          <w:divBdr>
            <w:top w:val="none" w:sz="0" w:space="0" w:color="auto"/>
            <w:left w:val="none" w:sz="0" w:space="0" w:color="auto"/>
            <w:bottom w:val="none" w:sz="0" w:space="0" w:color="auto"/>
            <w:right w:val="none" w:sz="0" w:space="0" w:color="auto"/>
          </w:divBdr>
          <w:divsChild>
            <w:div w:id="4212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5383">
      <w:bodyDiv w:val="1"/>
      <w:marLeft w:val="0"/>
      <w:marRight w:val="0"/>
      <w:marTop w:val="0"/>
      <w:marBottom w:val="0"/>
      <w:divBdr>
        <w:top w:val="none" w:sz="0" w:space="0" w:color="auto"/>
        <w:left w:val="none" w:sz="0" w:space="0" w:color="auto"/>
        <w:bottom w:val="none" w:sz="0" w:space="0" w:color="auto"/>
        <w:right w:val="none" w:sz="0" w:space="0" w:color="auto"/>
      </w:divBdr>
      <w:divsChild>
        <w:div w:id="333847497">
          <w:marLeft w:val="0"/>
          <w:marRight w:val="0"/>
          <w:marTop w:val="0"/>
          <w:marBottom w:val="0"/>
          <w:divBdr>
            <w:top w:val="none" w:sz="0" w:space="0" w:color="auto"/>
            <w:left w:val="none" w:sz="0" w:space="0" w:color="auto"/>
            <w:bottom w:val="none" w:sz="0" w:space="0" w:color="auto"/>
            <w:right w:val="none" w:sz="0" w:space="0" w:color="auto"/>
          </w:divBdr>
          <w:divsChild>
            <w:div w:id="11803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2308">
      <w:bodyDiv w:val="1"/>
      <w:marLeft w:val="0"/>
      <w:marRight w:val="0"/>
      <w:marTop w:val="0"/>
      <w:marBottom w:val="0"/>
      <w:divBdr>
        <w:top w:val="none" w:sz="0" w:space="0" w:color="auto"/>
        <w:left w:val="none" w:sz="0" w:space="0" w:color="auto"/>
        <w:bottom w:val="none" w:sz="0" w:space="0" w:color="auto"/>
        <w:right w:val="none" w:sz="0" w:space="0" w:color="auto"/>
      </w:divBdr>
      <w:divsChild>
        <w:div w:id="1237517849">
          <w:marLeft w:val="0"/>
          <w:marRight w:val="0"/>
          <w:marTop w:val="0"/>
          <w:marBottom w:val="0"/>
          <w:divBdr>
            <w:top w:val="none" w:sz="0" w:space="0" w:color="auto"/>
            <w:left w:val="none" w:sz="0" w:space="0" w:color="auto"/>
            <w:bottom w:val="none" w:sz="0" w:space="0" w:color="auto"/>
            <w:right w:val="none" w:sz="0" w:space="0" w:color="auto"/>
          </w:divBdr>
          <w:divsChild>
            <w:div w:id="509491626">
              <w:marLeft w:val="0"/>
              <w:marRight w:val="0"/>
              <w:marTop w:val="0"/>
              <w:marBottom w:val="0"/>
              <w:divBdr>
                <w:top w:val="none" w:sz="0" w:space="0" w:color="auto"/>
                <w:left w:val="none" w:sz="0" w:space="0" w:color="auto"/>
                <w:bottom w:val="none" w:sz="0" w:space="0" w:color="auto"/>
                <w:right w:val="none" w:sz="0" w:space="0" w:color="auto"/>
              </w:divBdr>
            </w:div>
            <w:div w:id="1240672269">
              <w:marLeft w:val="0"/>
              <w:marRight w:val="0"/>
              <w:marTop w:val="0"/>
              <w:marBottom w:val="0"/>
              <w:divBdr>
                <w:top w:val="none" w:sz="0" w:space="0" w:color="auto"/>
                <w:left w:val="none" w:sz="0" w:space="0" w:color="auto"/>
                <w:bottom w:val="none" w:sz="0" w:space="0" w:color="auto"/>
                <w:right w:val="none" w:sz="0" w:space="0" w:color="auto"/>
              </w:divBdr>
            </w:div>
            <w:div w:id="294340087">
              <w:marLeft w:val="0"/>
              <w:marRight w:val="0"/>
              <w:marTop w:val="0"/>
              <w:marBottom w:val="0"/>
              <w:divBdr>
                <w:top w:val="none" w:sz="0" w:space="0" w:color="auto"/>
                <w:left w:val="none" w:sz="0" w:space="0" w:color="auto"/>
                <w:bottom w:val="none" w:sz="0" w:space="0" w:color="auto"/>
                <w:right w:val="none" w:sz="0" w:space="0" w:color="auto"/>
              </w:divBdr>
            </w:div>
            <w:div w:id="1124887102">
              <w:marLeft w:val="0"/>
              <w:marRight w:val="0"/>
              <w:marTop w:val="0"/>
              <w:marBottom w:val="0"/>
              <w:divBdr>
                <w:top w:val="none" w:sz="0" w:space="0" w:color="auto"/>
                <w:left w:val="none" w:sz="0" w:space="0" w:color="auto"/>
                <w:bottom w:val="none" w:sz="0" w:space="0" w:color="auto"/>
                <w:right w:val="none" w:sz="0" w:space="0" w:color="auto"/>
              </w:divBdr>
            </w:div>
            <w:div w:id="1919054422">
              <w:marLeft w:val="0"/>
              <w:marRight w:val="0"/>
              <w:marTop w:val="0"/>
              <w:marBottom w:val="0"/>
              <w:divBdr>
                <w:top w:val="none" w:sz="0" w:space="0" w:color="auto"/>
                <w:left w:val="none" w:sz="0" w:space="0" w:color="auto"/>
                <w:bottom w:val="none" w:sz="0" w:space="0" w:color="auto"/>
                <w:right w:val="none" w:sz="0" w:space="0" w:color="auto"/>
              </w:divBdr>
            </w:div>
            <w:div w:id="1755274850">
              <w:marLeft w:val="0"/>
              <w:marRight w:val="0"/>
              <w:marTop w:val="0"/>
              <w:marBottom w:val="0"/>
              <w:divBdr>
                <w:top w:val="none" w:sz="0" w:space="0" w:color="auto"/>
                <w:left w:val="none" w:sz="0" w:space="0" w:color="auto"/>
                <w:bottom w:val="none" w:sz="0" w:space="0" w:color="auto"/>
                <w:right w:val="none" w:sz="0" w:space="0" w:color="auto"/>
              </w:divBdr>
            </w:div>
            <w:div w:id="2114668392">
              <w:marLeft w:val="0"/>
              <w:marRight w:val="0"/>
              <w:marTop w:val="0"/>
              <w:marBottom w:val="0"/>
              <w:divBdr>
                <w:top w:val="none" w:sz="0" w:space="0" w:color="auto"/>
                <w:left w:val="none" w:sz="0" w:space="0" w:color="auto"/>
                <w:bottom w:val="none" w:sz="0" w:space="0" w:color="auto"/>
                <w:right w:val="none" w:sz="0" w:space="0" w:color="auto"/>
              </w:divBdr>
            </w:div>
            <w:div w:id="1839615484">
              <w:marLeft w:val="0"/>
              <w:marRight w:val="0"/>
              <w:marTop w:val="0"/>
              <w:marBottom w:val="0"/>
              <w:divBdr>
                <w:top w:val="none" w:sz="0" w:space="0" w:color="auto"/>
                <w:left w:val="none" w:sz="0" w:space="0" w:color="auto"/>
                <w:bottom w:val="none" w:sz="0" w:space="0" w:color="auto"/>
                <w:right w:val="none" w:sz="0" w:space="0" w:color="auto"/>
              </w:divBdr>
            </w:div>
            <w:div w:id="1700663939">
              <w:marLeft w:val="0"/>
              <w:marRight w:val="0"/>
              <w:marTop w:val="0"/>
              <w:marBottom w:val="0"/>
              <w:divBdr>
                <w:top w:val="none" w:sz="0" w:space="0" w:color="auto"/>
                <w:left w:val="none" w:sz="0" w:space="0" w:color="auto"/>
                <w:bottom w:val="none" w:sz="0" w:space="0" w:color="auto"/>
                <w:right w:val="none" w:sz="0" w:space="0" w:color="auto"/>
              </w:divBdr>
            </w:div>
            <w:div w:id="738334372">
              <w:marLeft w:val="0"/>
              <w:marRight w:val="0"/>
              <w:marTop w:val="0"/>
              <w:marBottom w:val="0"/>
              <w:divBdr>
                <w:top w:val="none" w:sz="0" w:space="0" w:color="auto"/>
                <w:left w:val="none" w:sz="0" w:space="0" w:color="auto"/>
                <w:bottom w:val="none" w:sz="0" w:space="0" w:color="auto"/>
                <w:right w:val="none" w:sz="0" w:space="0" w:color="auto"/>
              </w:divBdr>
            </w:div>
            <w:div w:id="691151600">
              <w:marLeft w:val="0"/>
              <w:marRight w:val="0"/>
              <w:marTop w:val="0"/>
              <w:marBottom w:val="0"/>
              <w:divBdr>
                <w:top w:val="none" w:sz="0" w:space="0" w:color="auto"/>
                <w:left w:val="none" w:sz="0" w:space="0" w:color="auto"/>
                <w:bottom w:val="none" w:sz="0" w:space="0" w:color="auto"/>
                <w:right w:val="none" w:sz="0" w:space="0" w:color="auto"/>
              </w:divBdr>
            </w:div>
            <w:div w:id="1565293210">
              <w:marLeft w:val="0"/>
              <w:marRight w:val="0"/>
              <w:marTop w:val="0"/>
              <w:marBottom w:val="0"/>
              <w:divBdr>
                <w:top w:val="none" w:sz="0" w:space="0" w:color="auto"/>
                <w:left w:val="none" w:sz="0" w:space="0" w:color="auto"/>
                <w:bottom w:val="none" w:sz="0" w:space="0" w:color="auto"/>
                <w:right w:val="none" w:sz="0" w:space="0" w:color="auto"/>
              </w:divBdr>
            </w:div>
            <w:div w:id="3404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3334">
      <w:bodyDiv w:val="1"/>
      <w:marLeft w:val="0"/>
      <w:marRight w:val="0"/>
      <w:marTop w:val="0"/>
      <w:marBottom w:val="0"/>
      <w:divBdr>
        <w:top w:val="none" w:sz="0" w:space="0" w:color="auto"/>
        <w:left w:val="none" w:sz="0" w:space="0" w:color="auto"/>
        <w:bottom w:val="none" w:sz="0" w:space="0" w:color="auto"/>
        <w:right w:val="none" w:sz="0" w:space="0" w:color="auto"/>
      </w:divBdr>
      <w:divsChild>
        <w:div w:id="1254899359">
          <w:marLeft w:val="0"/>
          <w:marRight w:val="0"/>
          <w:marTop w:val="0"/>
          <w:marBottom w:val="0"/>
          <w:divBdr>
            <w:top w:val="none" w:sz="0" w:space="0" w:color="auto"/>
            <w:left w:val="none" w:sz="0" w:space="0" w:color="auto"/>
            <w:bottom w:val="none" w:sz="0" w:space="0" w:color="auto"/>
            <w:right w:val="none" w:sz="0" w:space="0" w:color="auto"/>
          </w:divBdr>
          <w:divsChild>
            <w:div w:id="20883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6521">
      <w:bodyDiv w:val="1"/>
      <w:marLeft w:val="0"/>
      <w:marRight w:val="0"/>
      <w:marTop w:val="0"/>
      <w:marBottom w:val="0"/>
      <w:divBdr>
        <w:top w:val="none" w:sz="0" w:space="0" w:color="auto"/>
        <w:left w:val="none" w:sz="0" w:space="0" w:color="auto"/>
        <w:bottom w:val="none" w:sz="0" w:space="0" w:color="auto"/>
        <w:right w:val="none" w:sz="0" w:space="0" w:color="auto"/>
      </w:divBdr>
      <w:divsChild>
        <w:div w:id="484586627">
          <w:marLeft w:val="-225"/>
          <w:marRight w:val="-225"/>
          <w:marTop w:val="0"/>
          <w:marBottom w:val="0"/>
          <w:divBdr>
            <w:top w:val="none" w:sz="0" w:space="0" w:color="auto"/>
            <w:left w:val="none" w:sz="0" w:space="0" w:color="auto"/>
            <w:bottom w:val="single" w:sz="6" w:space="15" w:color="CFCFCF"/>
            <w:right w:val="none" w:sz="0" w:space="0" w:color="auto"/>
          </w:divBdr>
          <w:divsChild>
            <w:div w:id="1260527342">
              <w:marLeft w:val="0"/>
              <w:marRight w:val="0"/>
              <w:marTop w:val="94"/>
              <w:marBottom w:val="0"/>
              <w:divBdr>
                <w:top w:val="none" w:sz="0" w:space="0" w:color="auto"/>
                <w:left w:val="none" w:sz="0" w:space="0" w:color="auto"/>
                <w:bottom w:val="none" w:sz="0" w:space="0" w:color="auto"/>
                <w:right w:val="none" w:sz="0" w:space="0" w:color="auto"/>
              </w:divBdr>
              <w:divsChild>
                <w:div w:id="6109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31224">
          <w:marLeft w:val="-225"/>
          <w:marRight w:val="-225"/>
          <w:marTop w:val="0"/>
          <w:marBottom w:val="0"/>
          <w:divBdr>
            <w:top w:val="none" w:sz="0" w:space="0" w:color="auto"/>
            <w:left w:val="none" w:sz="0" w:space="0" w:color="auto"/>
            <w:bottom w:val="single" w:sz="6" w:space="9" w:color="CFCFCF"/>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6</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Elona Shatri</cp:lastModifiedBy>
  <cp:revision>214</cp:revision>
  <dcterms:created xsi:type="dcterms:W3CDTF">2022-10-24T04:34:00Z</dcterms:created>
  <dcterms:modified xsi:type="dcterms:W3CDTF">2023-11-20T11:49:00Z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2022-03-04T00:00:00Z</vt:filetime>
  </property>
  <property fmtid="{D5CDD505-2E9C-101B-9397-08002B2CF9AE}" pid="3" name="Creator">
    <vt:lpwstr>LaTeX with hyperref</vt:lpwstr>
  </property>
  <property fmtid="{D5CDD505-2E9C-101B-9397-08002B2CF9AE}" pid="4" name="LastSaved">
    <vt:filetime>2022-06-24T00:00:00Z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ies>
</file>